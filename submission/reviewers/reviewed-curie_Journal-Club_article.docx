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4.0 -->
  <w:background w:color="ffffff">
    <v:background id="_x0000_s1025" filled="t"/>
  </w:background>
  <w:body>
    <w:p w:rsidR="00CB0CC1" w:rsidRPr="00803058" w14:paraId="5D4544B0" w14:textId="77777777">
      <w:pPr>
        <w:rPr>
          <w:b/>
          <w:lang w:val="en-US"/>
        </w:rPr>
      </w:pPr>
      <w:r>
        <w:rPr>
          <w:rStyle w:val="CommentReference"/>
        </w:rPr>
        <w:commentReference w:id="0"/>
      </w:r>
      <w:r w:rsidRPr="00803058">
        <w:rPr>
          <w:b/>
          <w:lang w:val="en-US"/>
        </w:rPr>
        <w:t>D</w:t>
      </w:r>
      <w:r w:rsidRPr="00803058">
        <w:rPr>
          <w:b/>
          <w:lang w:val="en-US"/>
        </w:rPr>
        <w:t>ECLARATIONS</w:t>
      </w:r>
    </w:p>
    <w:p w:rsidR="00CB0CC1" w:rsidRPr="00803058" w14:paraId="45690E5F" w14:textId="77777777">
      <w:pPr>
        <w:rPr>
          <w:b/>
          <w:lang w:val="en-US"/>
        </w:rPr>
      </w:pPr>
      <w:r w:rsidRPr="00803058">
        <w:rPr>
          <w:b/>
          <w:lang w:val="en-US"/>
        </w:rPr>
        <w:t>Funding</w:t>
      </w:r>
    </w:p>
    <w:p w:rsidR="00CB0CC1" w:rsidRPr="00803058" w14:paraId="6A5924B5" w14:textId="77777777">
      <w:pPr>
        <w:rPr>
          <w:lang w:val="en-US"/>
        </w:rPr>
      </w:pPr>
      <w:r w:rsidRPr="00803058">
        <w:rPr>
          <w:lang w:val="en-US"/>
        </w:rPr>
        <w:t>The National Agrarian University La Molina supported this work through the Center for Educational Innovation and the Research Unit of the Faculty of Agronomy.</w:t>
      </w:r>
    </w:p>
    <w:p w:rsidR="00CB0CC1" w:rsidRPr="00803058" w14:paraId="78E2178E" w14:textId="77777777">
      <w:pPr>
        <w:rPr>
          <w:b/>
          <w:lang w:val="en-US"/>
        </w:rPr>
      </w:pPr>
      <w:r w:rsidRPr="00803058">
        <w:rPr>
          <w:b/>
          <w:lang w:val="en-US"/>
        </w:rPr>
        <w:t>Data and code availability</w:t>
      </w:r>
    </w:p>
    <w:p w:rsidR="00CB0CC1" w:rsidRPr="00803058" w14:paraId="14AEA0B1" w14:textId="77777777">
      <w:pPr>
        <w:rPr>
          <w:lang w:val="en-US"/>
        </w:rPr>
      </w:pPr>
      <w:r w:rsidRPr="00803058">
        <w:rPr>
          <w:lang w:val="en-US"/>
        </w:rPr>
        <w:t xml:space="preserve">The data analysis was performed </w:t>
      </w:r>
      <w:del w:id="1" w:author="Editor 2" w:date="2024-07-28T02:25:33Z">
        <w:r w:rsidRPr="00803058">
          <w:rPr>
            <w:lang w:val="en-US"/>
          </w:rPr>
          <w:delText>using</w:delText>
        </w:r>
      </w:del>
      <w:ins w:id="2" w:author="Editor 2" w:date="2024-07-28T02:25:33Z">
        <w:r>
          <w:rPr>
            <w:lang w:val="en-US"/>
          </w:rPr>
          <w:t>via</w:t>
        </w:r>
      </w:ins>
      <w:r w:rsidRPr="00803058">
        <w:rPr>
          <w:lang w:val="en-US"/>
        </w:rPr>
        <w:t xml:space="preserve"> Quarto, an open-source platform for reproducibility in scientific and technical publishing. Access to the data and the analysis can be found in the supplementary information.</w:t>
      </w:r>
    </w:p>
    <w:p w:rsidR="00CB0CC1" w:rsidRPr="00803058" w14:paraId="0A5774C1" w14:textId="77777777">
      <w:pPr>
        <w:rPr>
          <w:b/>
          <w:lang w:val="en-US"/>
        </w:rPr>
      </w:pPr>
      <w:r w:rsidRPr="00803058">
        <w:rPr>
          <w:b/>
          <w:lang w:val="en-US"/>
        </w:rPr>
        <w:t>Author contributions</w:t>
      </w:r>
    </w:p>
    <w:p w:rsidR="00CB0CC1" w:rsidRPr="00803058" w14:paraId="5826CA68" w14:textId="77777777">
      <w:pPr>
        <w:rPr>
          <w:lang w:val="en-US"/>
        </w:rPr>
      </w:pPr>
      <w:r w:rsidRPr="00803058">
        <w:rPr>
          <w:lang w:val="en-US"/>
        </w:rPr>
        <w:t>Flavio Lozano-Isla: conceptualization, data curation, formal analysis, investigation, methodology, and writing (original draft). Elizabeth Heros-Aguilar: project administration, validation, writing, review, &amp; editing. Andres Casas-Diaz: supervision, writing, review, &amp; editing.</w:t>
      </w:r>
    </w:p>
    <w:p w:rsidR="00CB0CC1" w:rsidRPr="00803058" w14:paraId="632FDDC2" w14:textId="77777777">
      <w:pPr>
        <w:rPr>
          <w:b/>
          <w:lang w:val="en-US"/>
        </w:rPr>
      </w:pPr>
      <w:r w:rsidRPr="00803058">
        <w:rPr>
          <w:b/>
          <w:lang w:val="en-US"/>
        </w:rPr>
        <w:t>Acknowledgments</w:t>
      </w:r>
    </w:p>
    <w:p w:rsidR="00CB0CC1" w:rsidRPr="00803058" w14:paraId="3E5B3D7C" w14:textId="77777777">
      <w:pPr>
        <w:rPr>
          <w:lang w:val="en-US"/>
        </w:rPr>
      </w:pPr>
      <w:r w:rsidRPr="00803058">
        <w:rPr>
          <w:lang w:val="en-US"/>
        </w:rPr>
        <w:t xml:space="preserve">To E. Rios and V. Landa for </w:t>
      </w:r>
      <w:del w:id="3" w:author="Editor 2" w:date="2024-07-28T02:25:33Z">
        <w:r w:rsidRPr="00803058">
          <w:rPr>
            <w:lang w:val="en-US"/>
          </w:rPr>
          <w:delText>capacitation and their</w:delText>
        </w:r>
      </w:del>
      <w:ins w:id="4" w:author="Editor 2" w:date="2024-07-28T02:25:33Z">
        <w:r>
          <w:rPr>
            <w:lang w:val="en-US"/>
          </w:rPr>
          <w:t>their capacity and</w:t>
        </w:r>
      </w:ins>
      <w:r w:rsidRPr="00803058">
        <w:rPr>
          <w:lang w:val="en-US"/>
        </w:rPr>
        <w:t xml:space="preserve"> motivation to improve the course that resulted in the present manuscript. To R. Ortiz for suggestions to improve the manuscript. To the students who participated in the project.</w:t>
      </w:r>
    </w:p>
    <w:p w:rsidR="00CB0CC1" w:rsidRPr="00803058" w14:paraId="4D528800" w14:textId="77777777">
      <w:pPr>
        <w:rPr>
          <w:b/>
          <w:lang w:val="en-US"/>
        </w:rPr>
      </w:pPr>
      <w:r w:rsidRPr="00803058">
        <w:rPr>
          <w:b/>
          <w:lang w:val="en-US"/>
        </w:rPr>
        <w:t>Ethics declarations</w:t>
      </w:r>
    </w:p>
    <w:p w:rsidR="00CB0CC1" w:rsidRPr="00803058" w14:paraId="72384C8D" w14:textId="77777777">
      <w:pPr>
        <w:rPr>
          <w:b/>
          <w:lang w:val="en-US"/>
        </w:rPr>
      </w:pPr>
      <w:r w:rsidRPr="00803058">
        <w:rPr>
          <w:b/>
          <w:lang w:val="en-US"/>
        </w:rPr>
        <w:t>Ethics approval and consent to participate</w:t>
      </w:r>
    </w:p>
    <w:p w:rsidR="00CB0CC1" w:rsidRPr="00803058" w14:paraId="74DDB448" w14:textId="77777777">
      <w:pPr>
        <w:rPr>
          <w:lang w:val="en-US"/>
        </w:rPr>
      </w:pPr>
      <w:r w:rsidRPr="00803058">
        <w:rPr>
          <w:lang w:val="en-US"/>
        </w:rPr>
        <w:t xml:space="preserve">This study did not require approval from a research ethics committee as per institutional guidelines. The project was endorsed and approved by the university. </w:t>
      </w:r>
      <w:del w:id="5" w:author="Editor 2" w:date="2024-07-28T02:25:33Z">
        <w:r w:rsidRPr="00803058">
          <w:rPr>
            <w:lang w:val="en-US"/>
          </w:rPr>
          <w:delText>Participants</w:delText>
        </w:r>
      </w:del>
      <w:ins w:id="6" w:author="Editor 2" w:date="2024-07-28T02:25:33Z">
        <w:r>
          <w:rPr>
            <w:lang w:val="en-US"/>
          </w:rPr>
          <w:t>The participants</w:t>
        </w:r>
      </w:ins>
      <w:r w:rsidRPr="00803058">
        <w:rPr>
          <w:lang w:val="en-US"/>
        </w:rPr>
        <w:t xml:space="preserve"> were fully informed about the study's purpose, and their participation was entirely voluntary and anonymous. The data collected, including </w:t>
      </w:r>
      <w:ins w:id="7" w:author="Editor 2" w:date="2024-07-28T02:25:33Z">
        <w:r>
          <w:rPr>
            <w:lang w:val="en-US"/>
          </w:rPr>
          <w:t xml:space="preserve">those from </w:t>
        </w:r>
      </w:ins>
      <w:r w:rsidRPr="00803058">
        <w:rPr>
          <w:lang w:val="en-US"/>
        </w:rPr>
        <w:t>databases and surveys, did not contain any personally identifiable information.</w:t>
      </w:r>
    </w:p>
    <w:p w:rsidR="00CB0CC1" w:rsidRPr="00803058" w14:paraId="785A201E" w14:textId="77777777">
      <w:pPr>
        <w:rPr>
          <w:b/>
          <w:lang w:val="en-US"/>
        </w:rPr>
      </w:pPr>
      <w:r w:rsidRPr="00803058">
        <w:rPr>
          <w:b/>
          <w:lang w:val="en-US"/>
        </w:rPr>
        <w:t>Competing interests</w:t>
      </w:r>
    </w:p>
    <w:p w:rsidR="00CB0CC1" w:rsidRPr="00803058" w14:paraId="348F29BE" w14:textId="77777777">
      <w:pPr>
        <w:rPr>
          <w:lang w:val="en-US"/>
        </w:rPr>
      </w:pPr>
      <w:r w:rsidRPr="00803058">
        <w:rPr>
          <w:lang w:val="en-US"/>
        </w:rPr>
        <w:t xml:space="preserve">The authors have no relevant financial or </w:t>
      </w:r>
      <w:del w:id="8" w:author="Editor 2" w:date="2024-07-28T02:25:33Z">
        <w:r w:rsidRPr="00803058">
          <w:rPr>
            <w:lang w:val="en-US"/>
          </w:rPr>
          <w:delText>non-financial</w:delText>
        </w:r>
      </w:del>
      <w:ins w:id="9" w:author="Editor 2" w:date="2024-07-28T02:25:33Z">
        <w:r>
          <w:rPr>
            <w:lang w:val="en-US"/>
          </w:rPr>
          <w:t>nonfinancial</w:t>
        </w:r>
      </w:ins>
      <w:r w:rsidRPr="00803058">
        <w:rPr>
          <w:lang w:val="en-US"/>
        </w:rPr>
        <w:t xml:space="preserve"> interests to disclose.</w:t>
      </w:r>
    </w:p>
    <w:p w:rsidR="00CB0CC1" w:rsidRPr="00803058" w14:paraId="734127D3" w14:textId="77777777">
      <w:pPr>
        <w:pStyle w:val="Heading1"/>
        <w:rPr>
          <w:lang w:val="en-US"/>
        </w:rPr>
      </w:pPr>
      <w:bookmarkStart w:id="10" w:name="_b7xr54khhsk6" w:colFirst="0" w:colLast="0"/>
      <w:bookmarkEnd w:id="10"/>
      <w:r w:rsidRPr="00803058">
        <w:rPr>
          <w:lang w:val="en-US"/>
        </w:rPr>
        <w:t>Abstract</w:t>
      </w:r>
    </w:p>
    <w:p w:rsidR="00CB0CC1" w:rsidRPr="00803058" w14:paraId="25A1C6A2" w14:textId="77777777">
      <w:pPr>
        <w:rPr>
          <w:color w:val="0000FF"/>
          <w:lang w:val="en-US"/>
        </w:rPr>
      </w:pPr>
      <w:r w:rsidRPr="00803058">
        <w:rPr>
          <w:color w:val="0000FF"/>
          <w:lang w:val="en-US"/>
        </w:rPr>
        <w:t xml:space="preserve">The COVID-19 pandemic presented significant challenges for both students and educators, particularly </w:t>
      </w:r>
      <w:del w:id="11" w:author="Editor 2" w:date="2024-07-28T02:25:33Z">
        <w:r w:rsidRPr="00803058">
          <w:rPr>
            <w:color w:val="0000FF"/>
            <w:lang w:val="en-US"/>
          </w:rPr>
          <w:delText>due to</w:delText>
        </w:r>
      </w:del>
      <w:ins w:id="12" w:author="Editor 2" w:date="2024-07-28T02:25:33Z">
        <w:r>
          <w:rPr>
            <w:color w:val="0000FF"/>
            <w:lang w:val="en-US"/>
          </w:rPr>
          <w:t>because of</w:t>
        </w:r>
      </w:ins>
      <w:r w:rsidRPr="00803058">
        <w:rPr>
          <w:color w:val="0000FF"/>
          <w:lang w:val="en-US"/>
        </w:rPr>
        <w:t xml:space="preserve"> the virtualization of classes and the consequent lack of practical sessions following the closure of laboratories and experimental fields in universities. The absence of interaction among students and practical classes led to a diminished interest in studies, as students found it difficult to connect theoretical knowledge with practical application. This study explores the implementation of a Journal Club (JC) as a</w:t>
      </w:r>
      <w:del w:id="13" w:author="Editor 2" w:date="2024-07-28T02:25:33Z">
        <w:r w:rsidRPr="00803058">
          <w:rPr>
            <w:color w:val="0000FF"/>
            <w:lang w:val="en-US"/>
          </w:rPr>
          <w:delText xml:space="preserve">  </w:delText>
        </w:r>
      </w:del>
      <w:ins w:id="14" w:author="Editor 2" w:date="2024-07-28T02:25:33Z">
        <w:r>
          <w:rPr>
            <w:color w:val="0000FF"/>
            <w:lang w:val="en-US"/>
          </w:rPr>
          <w:t xml:space="preserve"> </w:t>
        </w:r>
      </w:ins>
      <w:r w:rsidRPr="00803058">
        <w:rPr>
          <w:color w:val="0000FF"/>
          <w:lang w:val="en-US"/>
        </w:rPr>
        <w:t xml:space="preserve">collaborative-metacognitive use of </w:t>
      </w:r>
      <w:ins w:id="15" w:author="Editor 2" w:date="2024-07-28T02:25:33Z">
        <w:r>
          <w:rPr>
            <w:color w:val="0000FF"/>
            <w:lang w:val="en-US"/>
          </w:rPr>
          <w:t xml:space="preserve">the </w:t>
        </w:r>
      </w:ins>
      <w:r w:rsidRPr="00803058">
        <w:rPr>
          <w:color w:val="0000FF"/>
          <w:lang w:val="en-US"/>
        </w:rPr>
        <w:t xml:space="preserve">science literature teaching approach (CMSLTA) to enhance theoretical and practical knowledge through the reading and discussion of scientific literature in an e-learning environment. In this approach, students read scientific articles, </w:t>
      </w:r>
      <w:del w:id="16" w:author="Editor 2" w:date="2024-07-28T02:25:33Z">
        <w:r w:rsidRPr="00803058">
          <w:rPr>
            <w:color w:val="0000FF"/>
            <w:lang w:val="en-US"/>
          </w:rPr>
          <w:delText>wrote</w:delText>
        </w:r>
      </w:del>
      <w:ins w:id="17" w:author="Editor 2" w:date="2024-07-28T02:25:33Z">
        <w:r>
          <w:rPr>
            <w:color w:val="0000FF"/>
            <w:lang w:val="en-US"/>
          </w:rPr>
          <w:t>write</w:t>
        </w:r>
      </w:ins>
      <w:r w:rsidRPr="00803058">
        <w:rPr>
          <w:color w:val="0000FF"/>
          <w:lang w:val="en-US"/>
        </w:rPr>
        <w:t xml:space="preserve"> essays, and </w:t>
      </w:r>
      <w:del w:id="18" w:author="Editor 2" w:date="2024-07-28T02:25:33Z">
        <w:r w:rsidRPr="00803058">
          <w:rPr>
            <w:color w:val="0000FF"/>
            <w:lang w:val="en-US"/>
          </w:rPr>
          <w:delText>engaged</w:delText>
        </w:r>
      </w:del>
      <w:ins w:id="19" w:author="Editor 2" w:date="2024-07-28T02:25:33Z">
        <w:r>
          <w:rPr>
            <w:color w:val="0000FF"/>
            <w:lang w:val="en-US"/>
          </w:rPr>
          <w:t>engage</w:t>
        </w:r>
      </w:ins>
      <w:r w:rsidRPr="00803058">
        <w:rPr>
          <w:color w:val="0000FF"/>
          <w:lang w:val="en-US"/>
        </w:rPr>
        <w:t xml:space="preserve"> in group discussions. The methodology was applied over two consecutive academic semesters in 2021 and 2022</w:t>
      </w:r>
      <w:del w:id="20" w:author="Editor 2" w:date="2024-07-28T02:25:33Z">
        <w:r w:rsidRPr="00803058">
          <w:rPr>
            <w:color w:val="0000FF"/>
            <w:lang w:val="en-US"/>
          </w:rPr>
          <w:delText>,</w:delText>
        </w:r>
      </w:del>
      <w:r w:rsidRPr="00803058">
        <w:rPr>
          <w:color w:val="0000FF"/>
          <w:lang w:val="en-US"/>
        </w:rPr>
        <w:t xml:space="preserve"> within plant genetics courses. Academic achievement was evaluated through essay assessments, and surveys were conducted at the end of each semester. The results </w:t>
      </w:r>
      <w:del w:id="21" w:author="Editor 2" w:date="2024-07-28T02:25:33Z">
        <w:r w:rsidRPr="00803058">
          <w:rPr>
            <w:color w:val="0000FF"/>
            <w:lang w:val="en-US"/>
          </w:rPr>
          <w:delText>showed</w:delText>
        </w:r>
      </w:del>
      <w:ins w:id="22" w:author="Editor 2" w:date="2024-07-28T02:25:33Z">
        <w:r>
          <w:rPr>
            <w:color w:val="0000FF"/>
            <w:lang w:val="en-US"/>
          </w:rPr>
          <w:t>revealed</w:t>
        </w:r>
      </w:ins>
      <w:r w:rsidRPr="00803058">
        <w:rPr>
          <w:color w:val="0000FF"/>
          <w:lang w:val="en-US"/>
        </w:rPr>
        <w:t xml:space="preserve"> notable progress in student grades throughout the semester, with over 8</w:t>
      </w:r>
      <w:r w:rsidRPr="00803058">
        <w:rPr>
          <w:color w:val="0000FF"/>
          <w:lang w:val="en-US"/>
        </w:rPr>
        <w:t>0%</w:t>
      </w:r>
      <w:r w:rsidRPr="00803058">
        <w:rPr>
          <w:color w:val="0000FF"/>
          <w:lang w:val="en-US"/>
        </w:rPr>
        <w:t xml:space="preserve"> of participants endorsing </w:t>
      </w:r>
      <w:del w:id="23" w:author="Editor 2" w:date="2024-07-28T02:25:33Z">
        <w:r w:rsidRPr="00803058">
          <w:rPr>
            <w:color w:val="0000FF"/>
            <w:lang w:val="en-US"/>
          </w:rPr>
          <w:delText xml:space="preserve">the </w:delText>
        </w:r>
      </w:del>
      <w:r w:rsidRPr="00803058">
        <w:rPr>
          <w:color w:val="0000FF"/>
          <w:lang w:val="en-US"/>
        </w:rPr>
        <w:t>JC implementation and recognizing its relevance to their education. The Journal Club facilitated the integration of theoretical knowledge covered in lectures and equipped students with various digital research tools.</w:t>
      </w:r>
    </w:p>
    <w:p w:rsidR="00CB0CC1" w:rsidRPr="00803058" w14:paraId="4A4E0DCB" w14:textId="77777777">
      <w:pPr>
        <w:spacing w:before="200" w:after="200"/>
        <w:rPr>
          <w:lang w:val="en-US"/>
        </w:rPr>
      </w:pPr>
    </w:p>
    <w:p w:rsidR="00CB0CC1" w:rsidRPr="00803058" w14:paraId="2F73EF87" w14:textId="77777777">
      <w:pPr>
        <w:spacing w:before="200" w:after="200"/>
        <w:rPr>
          <w:color w:val="0000FF"/>
          <w:lang w:val="en-US"/>
        </w:rPr>
      </w:pPr>
      <w:r w:rsidRPr="00803058">
        <w:rPr>
          <w:b/>
          <w:lang w:val="en-US"/>
        </w:rPr>
        <w:t xml:space="preserve">Keywords: </w:t>
      </w:r>
      <w:r w:rsidRPr="00803058">
        <w:rPr>
          <w:color w:val="0000FF"/>
          <w:lang w:val="en-US"/>
        </w:rPr>
        <w:t>journal club</w:t>
      </w:r>
      <w:r w:rsidRPr="00803058">
        <w:rPr>
          <w:color w:val="0000FF"/>
          <w:vertAlign w:val="subscript"/>
          <w:lang w:val="en-US"/>
        </w:rPr>
        <w:t>;</w:t>
      </w:r>
      <w:r w:rsidRPr="00803058">
        <w:rPr>
          <w:color w:val="0000FF"/>
          <w:lang w:val="en-US"/>
        </w:rPr>
        <w:t xml:space="preserve"> crop sciences; research tools; e-learning; scientific articles</w:t>
      </w:r>
    </w:p>
    <w:p w:rsidR="00CB0CC1" w:rsidRPr="00803058" w14:paraId="0DB8CC29" w14:textId="77777777">
      <w:pPr>
        <w:pStyle w:val="Heading1"/>
        <w:rPr>
          <w:lang w:val="en-US"/>
        </w:rPr>
        <w:sectPr>
          <w:footerReference w:type="default" r:id="rId9"/>
          <w:pgSz w:w="11906" w:h="16838"/>
          <w:pgMar w:top="1417" w:right="1417" w:bottom="1417" w:left="1700" w:header="720" w:footer="720" w:gutter="0"/>
          <w:pgNumType w:start="1"/>
          <w:cols w:space="720"/>
        </w:sectPr>
      </w:pPr>
      <w:bookmarkStart w:id="24" w:name="_ohxu0couciir" w:colFirst="0" w:colLast="0"/>
      <w:bookmarkEnd w:id="24"/>
    </w:p>
    <w:p w:rsidR="00CB0CC1" w:rsidRPr="00803058" w14:paraId="057D0AA1" w14:textId="77777777">
      <w:pPr>
        <w:pStyle w:val="Heading1"/>
        <w:rPr>
          <w:lang w:val="en-US"/>
        </w:rPr>
      </w:pPr>
      <w:bookmarkStart w:id="25" w:name="_d0xc416ty805" w:colFirst="0" w:colLast="0"/>
      <w:bookmarkEnd w:id="25"/>
      <w:r w:rsidRPr="00803058">
        <w:rPr>
          <w:lang w:val="en-US"/>
        </w:rPr>
        <w:t>Introduction</w:t>
      </w:r>
    </w:p>
    <w:p w:rsidR="00CB0CC1" w:rsidRPr="00803058" w14:paraId="290D6BC7" w14:textId="77777777">
      <w:pPr>
        <w:spacing w:before="200" w:after="200"/>
        <w:rPr>
          <w:lang w:val="en-US"/>
        </w:rPr>
      </w:pPr>
      <w:r w:rsidRPr="00803058">
        <w:rPr>
          <w:lang w:val="en-US"/>
        </w:rPr>
        <w:t xml:space="preserve">On March 11, 2020, the World Health Organization declared that the SARS-CoV-2 outbreak had caused a pandemic. This </w:t>
      </w:r>
      <w:del w:id="26" w:author="Editor 2" w:date="2024-07-28T02:25:33Z">
        <w:r w:rsidRPr="00803058">
          <w:rPr>
            <w:lang w:val="en-US"/>
          </w:rPr>
          <w:delText>brought</w:delText>
        </w:r>
      </w:del>
      <w:ins w:id="27" w:author="Editor 2" w:date="2024-07-28T02:25:33Z">
        <w:r>
          <w:rPr>
            <w:lang w:val="en-US"/>
          </w:rPr>
          <w:t>has created</w:t>
        </w:r>
      </w:ins>
      <w:r w:rsidRPr="00803058">
        <w:rPr>
          <w:lang w:val="en-US"/>
        </w:rPr>
        <w:t xml:space="preserve"> a new challenge for students and lecturers </w:t>
      </w:r>
      <w:del w:id="28" w:author="Editor 2" w:date="2024-07-28T02:25:33Z">
        <w:r w:rsidRPr="00803058">
          <w:rPr>
            <w:lang w:val="en-US"/>
          </w:rPr>
          <w:delText>to implement</w:delText>
        </w:r>
      </w:del>
      <w:ins w:id="29" w:author="Editor 2" w:date="2024-07-28T02:25:33Z">
        <w:r>
          <w:rPr>
            <w:lang w:val="en-US"/>
          </w:rPr>
          <w:t>in implementing</w:t>
        </w:r>
      </w:ins>
      <w:r w:rsidRPr="00803058">
        <w:rPr>
          <w:lang w:val="en-US"/>
        </w:rPr>
        <w:t xml:space="preserve"> remote distance learning worldwide </w:t>
      </w:r>
      <w:hyperlink r:id="rId10">
        <w:r w:rsidRPr="00803058">
          <w:rPr>
            <w:lang w:val="en-US"/>
          </w:rPr>
          <w:t>[1, 2]</w:t>
        </w:r>
      </w:hyperlink>
      <w:r w:rsidRPr="00803058">
        <w:rPr>
          <w:lang w:val="en-US"/>
        </w:rPr>
        <w:t xml:space="preserve">. Video conferencing tools </w:t>
      </w:r>
      <w:del w:id="30" w:author="Editor 2" w:date="2024-07-28T02:25:33Z">
        <w:r w:rsidRPr="00803058">
          <w:rPr>
            <w:lang w:val="en-US"/>
          </w:rPr>
          <w:delText>like</w:delText>
        </w:r>
      </w:del>
      <w:ins w:id="31" w:author="Editor 2" w:date="2024-07-28T02:25:33Z">
        <w:r>
          <w:rPr>
            <w:lang w:val="en-US"/>
          </w:rPr>
          <w:t>such as</w:t>
        </w:r>
      </w:ins>
      <w:r w:rsidRPr="00803058">
        <w:rPr>
          <w:lang w:val="en-US"/>
        </w:rPr>
        <w:t xml:space="preserve"> Zoom, Google Meet, and Microsoft Teams have become the predominant means of both education and social interaction.</w:t>
      </w:r>
    </w:p>
    <w:p w:rsidR="00CB0CC1" w:rsidRPr="00803058" w14:paraId="02EC67FF" w14:textId="77777777">
      <w:pPr>
        <w:spacing w:before="200" w:after="200"/>
        <w:rPr>
          <w:lang w:val="en-US"/>
        </w:rPr>
      </w:pPr>
      <w:r w:rsidRPr="00803058">
        <w:rPr>
          <w:lang w:val="en-US"/>
        </w:rPr>
        <w:t xml:space="preserve">The journal club (JC) is a longstanding and widely used method in undergraduate and graduate teaching, with a history that extends over approximately 200 years </w:t>
      </w:r>
      <w:hyperlink r:id="rId11">
        <w:r w:rsidRPr="00803058">
          <w:rPr>
            <w:lang w:val="en-US"/>
          </w:rPr>
          <w:t>[3]</w:t>
        </w:r>
      </w:hyperlink>
      <w:r w:rsidRPr="00803058">
        <w:rPr>
          <w:lang w:val="en-US"/>
        </w:rP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2">
        <w:r w:rsidRPr="00803058">
          <w:rPr>
            <w:lang w:val="en-US"/>
          </w:rPr>
          <w:t>[4]</w:t>
        </w:r>
      </w:hyperlink>
      <w:r w:rsidRPr="00803058">
        <w:rPr>
          <w:lang w:val="en-US"/>
        </w:rPr>
        <w:t>.</w:t>
      </w:r>
    </w:p>
    <w:p w:rsidR="00CB0CC1" w:rsidRPr="00803058" w14:paraId="425E45AD" w14:textId="77777777">
      <w:pPr>
        <w:spacing w:before="200" w:after="200"/>
        <w:rPr>
          <w:lang w:val="en-US"/>
        </w:rPr>
      </w:pPr>
      <w:r w:rsidRPr="00803058">
        <w:rPr>
          <w:lang w:val="en-US"/>
        </w:rPr>
        <w:t xml:space="preserve">The initial purpose of </w:t>
      </w:r>
      <w:del w:id="32" w:author="Editor 2" w:date="2024-07-28T02:25:33Z">
        <w:r w:rsidRPr="00803058">
          <w:rPr>
            <w:lang w:val="en-US"/>
          </w:rPr>
          <w:delText>a</w:delText>
        </w:r>
      </w:del>
      <w:ins w:id="33" w:author="Editor 2" w:date="2024-07-28T02:25:33Z">
        <w:r>
          <w:rPr>
            <w:lang w:val="en-US"/>
          </w:rPr>
          <w:t>the</w:t>
        </w:r>
      </w:ins>
      <w:r w:rsidRPr="00803058">
        <w:rPr>
          <w:lang w:val="en-US"/>
        </w:rPr>
        <w:t xml:space="preserve"> Journal Club (JC) was to assist physicians in keeping up to date with the latest research and applying research findings in clinical practice. It fosters collaborative learning and encourages the cultivation of continuous study [5].</w:t>
      </w:r>
      <w:del w:id="34" w:author="Editor 2" w:date="2024-07-28T02:25:33Z">
        <w:r w:rsidRPr="00803058">
          <w:rPr>
            <w:lang w:val="en-US"/>
          </w:rPr>
          <w:delText xml:space="preserve">  </w:delText>
        </w:r>
      </w:del>
      <w:ins w:id="35" w:author="Editor 2" w:date="2024-07-28T02:25:33Z">
        <w:r>
          <w:rPr>
            <w:lang w:val="en-US"/>
          </w:rPr>
          <w:t xml:space="preserve"> </w:t>
        </w:r>
      </w:ins>
      <w:r w:rsidRPr="00803058">
        <w:rPr>
          <w:lang w:val="en-US"/>
        </w:rPr>
        <w:t xml:space="preserve">However, participants can achieve several objectives during Journal Club sessions, including disseminating scientific information, transferring knowledge, staying current with the literature, and developing critical thinking and analytical skills. The JC also acts as a motivating tool </w:t>
      </w:r>
      <w:hyperlink r:id="rId13">
        <w:r w:rsidRPr="00803058">
          <w:rPr>
            <w:lang w:val="en-US"/>
          </w:rPr>
          <w:t>[5]</w:t>
        </w:r>
      </w:hyperlink>
      <w:r w:rsidRPr="00803058">
        <w:rPr>
          <w:lang w:val="en-US"/>
        </w:rPr>
        <w:t xml:space="preserve"> and makes studying more manageable. While journal clubs have been integrated into the medical education system </w:t>
      </w:r>
      <w:hyperlink r:id="rId14">
        <w:r w:rsidRPr="00803058">
          <w:rPr>
            <w:lang w:val="en-US"/>
          </w:rPr>
          <w:t>[6]</w:t>
        </w:r>
      </w:hyperlink>
      <w:r w:rsidRPr="00803058">
        <w:rPr>
          <w:lang w:val="en-US"/>
        </w:rPr>
        <w:t xml:space="preserve">, </w:t>
      </w:r>
      <w:del w:id="36" w:author="Editor 2" w:date="2024-07-28T02:25:33Z">
        <w:r w:rsidRPr="00803058">
          <w:rPr>
            <w:lang w:val="en-US"/>
          </w:rPr>
          <w:delText xml:space="preserve">there is a scarcity of </w:delText>
        </w:r>
      </w:del>
      <w:r w:rsidRPr="00803058">
        <w:rPr>
          <w:lang w:val="en-US"/>
        </w:rPr>
        <w:t>research examining the efficacy of journal clubs in imparting evidence-based practices to professionals in the field of plant science</w:t>
      </w:r>
      <w:ins w:id="37" w:author="Editor 2" w:date="2024-07-28T02:25:33Z">
        <w:r>
          <w:rPr>
            <w:lang w:val="en-US"/>
          </w:rPr>
          <w:t xml:space="preserve"> is scarce</w:t>
        </w:r>
      </w:ins>
      <w:r w:rsidRPr="00803058">
        <w:rPr>
          <w:lang w:val="en-US"/>
        </w:rPr>
        <w:t>.</w:t>
      </w:r>
    </w:p>
    <w:p w:rsidR="00CB0CC1" w:rsidRPr="00803058" w14:paraId="35A3E5DA" w14:textId="77777777">
      <w:pPr>
        <w:spacing w:before="200" w:after="200"/>
        <w:rPr>
          <w:lang w:val="en-US"/>
        </w:rPr>
      </w:pPr>
      <w:r w:rsidRPr="00803058">
        <w:rPr>
          <w:color w:val="0000FF"/>
          <w:lang w:val="en-US"/>
        </w:rPr>
        <w:t xml:space="preserve">The pandemic highlighted the continuous necessity for educational research focused on pedagogy [20]. </w:t>
      </w:r>
      <w:del w:id="38" w:author="Editor 2" w:date="2024-07-28T02:25:33Z">
        <w:r w:rsidRPr="00803058">
          <w:rPr>
            <w:color w:val="0000FF"/>
            <w:lang w:val="en-US"/>
          </w:rPr>
          <w:delText>It</w:delText>
        </w:r>
      </w:del>
      <w:ins w:id="39" w:author="Editor 2" w:date="2024-07-28T02:25:33Z">
        <w:r>
          <w:rPr>
            <w:color w:val="0000FF"/>
            <w:lang w:val="en-US"/>
          </w:rPr>
          <w:t>This</w:t>
        </w:r>
      </w:ins>
      <w:r w:rsidRPr="00803058">
        <w:rPr>
          <w:color w:val="0000FF"/>
          <w:lang w:val="en-US"/>
        </w:rPr>
        <w:t xml:space="preserve"> emphasized the importance of investigating how instructors can optimally transition their teaching methods from face-to-face to remote [21]. The journal club could be classified as an active and participatory pedagogical tool. In this type of teaching, students are responsible for their learning and actively participate in the discussion and analysis of scientific literature [22]. </w:t>
      </w:r>
      <w:del w:id="40" w:author="Editor 2" w:date="2024-07-28T02:25:33Z">
        <w:r w:rsidRPr="00803058">
          <w:rPr>
            <w:color w:val="0000FF"/>
            <w:lang w:val="en-US"/>
          </w:rPr>
          <w:delText>Under the mentioned</w:delText>
        </w:r>
      </w:del>
      <w:ins w:id="41" w:author="Editor 2" w:date="2024-07-28T02:25:33Z">
        <w:r>
          <w:rPr>
            <w:color w:val="0000FF"/>
            <w:lang w:val="en-US"/>
          </w:rPr>
          <w:t>In this</w:t>
        </w:r>
      </w:ins>
      <w:r w:rsidRPr="00803058">
        <w:rPr>
          <w:color w:val="0000FF"/>
          <w:lang w:val="en-US"/>
        </w:rPr>
        <w:t xml:space="preserve"> context, implementing a JC for education virtualization could be beneficial. A JC could be an interesting alternative to replace and/or complement practical lectures in university courses that require the use of laboratory or field practices.</w:t>
      </w:r>
    </w:p>
    <w:p w:rsidR="00CB0CC1" w:rsidRPr="00803058" w14:paraId="6BB5AB2B" w14:textId="77777777">
      <w:pPr>
        <w:rPr>
          <w:lang w:val="en-US"/>
        </w:rPr>
      </w:pPr>
      <w:r w:rsidRPr="00803058">
        <w:rPr>
          <w:lang w:val="en-US"/>
        </w:rPr>
        <w:t xml:space="preserve">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w:t>
      </w:r>
      <w:del w:id="42" w:author="Editor 2" w:date="2024-07-28T02:25:33Z">
        <w:r w:rsidRPr="00803058">
          <w:rPr>
            <w:lang w:val="en-US"/>
          </w:rPr>
          <w:delText>using</w:delText>
        </w:r>
      </w:del>
      <w:ins w:id="43" w:author="Editor 2" w:date="2024-07-28T02:25:33Z">
        <w:r>
          <w:rPr>
            <w:lang w:val="en-US"/>
          </w:rPr>
          <w:t>via the</w:t>
        </w:r>
      </w:ins>
      <w:r w:rsidRPr="00803058">
        <w:rPr>
          <w:lang w:val="en-US"/>
        </w:rPr>
        <w:t xml:space="preserve"> collaborative-metacognitive use of </w:t>
      </w:r>
      <w:ins w:id="44" w:author="Editor 2" w:date="2024-07-28T02:25:33Z">
        <w:r>
          <w:rPr>
            <w:lang w:val="en-US"/>
          </w:rPr>
          <w:t xml:space="preserve">the </w:t>
        </w:r>
      </w:ins>
      <w:r w:rsidRPr="00803058">
        <w:rPr>
          <w:lang w:val="en-US"/>
        </w:rPr>
        <w:t>science literature teaching approach (CMSLTA).</w:t>
      </w:r>
    </w:p>
    <w:p w:rsidR="00CB0CC1" w:rsidRPr="00803058" w14:paraId="33747BB2" w14:textId="77777777">
      <w:pPr>
        <w:rPr>
          <w:lang w:val="en-US"/>
        </w:rPr>
      </w:pPr>
      <w:r w:rsidRPr="00803058">
        <w:rPr>
          <w:lang w:val="en-US"/>
        </w:rPr>
        <w:t>The primary hypothesis posited that the integration of JC could enhance the ability to connect lecture topics in an environment where practical knowledge was limited due to COVID-19 restrictions.</w:t>
      </w:r>
    </w:p>
    <w:p w:rsidR="00CB0CC1" w:rsidRPr="00803058" w14:paraId="16BA24DF" w14:textId="77777777">
      <w:pPr>
        <w:pStyle w:val="Heading1"/>
        <w:rPr>
          <w:lang w:val="en-US"/>
        </w:rPr>
      </w:pPr>
      <w:bookmarkStart w:id="45" w:name="_e6k9sbk2mvp5" w:colFirst="0" w:colLast="0"/>
      <w:bookmarkEnd w:id="45"/>
      <w:r w:rsidRPr="00803058">
        <w:rPr>
          <w:lang w:val="en-US"/>
        </w:rPr>
        <w:t>Conceptual framing: e-Learning, Journal Club, CMSLTA, Seven Cs and pedagogy</w:t>
      </w:r>
    </w:p>
    <w:p w:rsidR="00CB0CC1" w:rsidRPr="00803058" w14:paraId="7E25443E" w14:textId="77777777">
      <w:pPr>
        <w:pStyle w:val="Heading2"/>
        <w:rPr>
          <w:lang w:val="en-US"/>
        </w:rPr>
      </w:pPr>
      <w:bookmarkStart w:id="46" w:name="_yghq8pebu5sn" w:colFirst="0" w:colLast="0"/>
      <w:bookmarkEnd w:id="46"/>
      <w:r w:rsidRPr="00803058">
        <w:rPr>
          <w:lang w:val="en-US"/>
        </w:rPr>
        <w:t>e-Learning: online or distance learning</w:t>
      </w:r>
    </w:p>
    <w:p w:rsidR="00CB0CC1" w:rsidRPr="00803058" w14:paraId="76B7F86E" w14:textId="77777777">
      <w:pPr>
        <w:widowControl w:val="0"/>
        <w:pBdr>
          <w:top w:val="nil"/>
          <w:left w:val="nil"/>
          <w:bottom w:val="nil"/>
          <w:right w:val="nil"/>
          <w:between w:val="nil"/>
        </w:pBdr>
        <w:spacing w:line="420" w:lineRule="auto"/>
        <w:rPr>
          <w:lang w:val="en-US"/>
        </w:rPr>
      </w:pPr>
      <w:del w:id="47" w:author="Editor 2" w:date="2024-07-28T02:25:33Z">
        <w:r w:rsidRPr="00803058">
          <w:rPr>
            <w:lang w:val="en-US"/>
          </w:rPr>
          <w:delText>e</w:delText>
        </w:r>
      </w:del>
      <w:ins w:id="48" w:author="Editor 2" w:date="2024-07-28T02:25:33Z">
        <w:r>
          <w:rPr>
            <w:lang w:val="en-US"/>
          </w:rPr>
          <w:t>E</w:t>
        </w:r>
      </w:ins>
      <w:r w:rsidRPr="00803058">
        <w:rPr>
          <w:lang w:val="en-US"/>
        </w:rPr>
        <w:t>-learning is a term that refers to online or distance learning, which uses digital technologies to deliver education and training over the</w:t>
      </w:r>
      <w:ins w:id="49" w:author="Editor" w:date="2024-07-28T02:25:36Z">
        <w:r w:rsidRPr="00803058">
          <w:rPr>
            <w:lang w:val="en-US"/>
          </w:rPr>
          <w:t xml:space="preserve"> internet</w:t>
        </w:r>
      </w:ins>
      <w:del w:id="50" w:author="Editor" w:date="2024-07-28T02:25:36Z">
        <w:r w:rsidRPr="00803058">
          <w:rPr>
            <w:lang w:val="en-US"/>
          </w:rPr>
          <w:delText xml:space="preserve"> Internet</w:delText>
        </w:r>
      </w:del>
      <w:del w:id="51" w:author="Editor 2" w:date="2024-07-28T02:25:33Z">
        <w:r w:rsidRPr="00803058">
          <w:rPr>
            <w:lang w:val="en-US"/>
          </w:rPr>
          <w:delText xml:space="preserve">  </w:delText>
        </w:r>
      </w:del>
      <w:ins w:id="52" w:author="Editor 2" w:date="2024-07-28T02:25:33Z">
        <w:r>
          <w:rPr>
            <w:lang w:val="en-US"/>
          </w:rPr>
          <w:t xml:space="preserve"> </w:t>
        </w:r>
      </w:ins>
      <w:hyperlink r:id="rId15">
        <w:r w:rsidRPr="00803058">
          <w:rPr>
            <w:lang w:val="en-US"/>
          </w:rPr>
          <w:t>[7, 8]</w:t>
        </w:r>
      </w:hyperlink>
      <w:r w:rsidRPr="00803058">
        <w:rPr>
          <w:lang w:val="en-US"/>
        </w:rPr>
        <w:t xml:space="preserve">. Learning materials are delivered through an online learning platform and may include videos, readings, quizzes, discussion forums, and other interactive activities </w:t>
      </w:r>
      <w:hyperlink r:id="rId16">
        <w:r w:rsidRPr="00803058">
          <w:rPr>
            <w:lang w:val="en-US"/>
          </w:rPr>
          <w:t>[9]</w:t>
        </w:r>
      </w:hyperlink>
      <w:r w:rsidRPr="00803058">
        <w:rPr>
          <w:lang w:val="en-US"/>
        </w:rPr>
        <w:t xml:space="preserve">. Students can access learning materials from anywhere and at any time, </w:t>
      </w:r>
      <w:del w:id="53" w:author="Editor 2" w:date="2024-07-28T02:25:33Z">
        <w:r w:rsidRPr="00803058">
          <w:rPr>
            <w:lang w:val="en-US"/>
          </w:rPr>
          <w:delText>giving them greater</w:delText>
        </w:r>
      </w:del>
      <w:ins w:id="54" w:author="Editor 2" w:date="2024-07-28T02:25:33Z">
        <w:r>
          <w:rPr>
            <w:lang w:val="en-US"/>
          </w:rPr>
          <w:t>increasing their</w:t>
        </w:r>
      </w:ins>
      <w:r w:rsidRPr="00803058">
        <w:rPr>
          <w:lang w:val="en-US"/>
        </w:rPr>
        <w:t xml:space="preserve"> flexibility in their learning </w:t>
      </w:r>
      <w:hyperlink r:id="rId17">
        <w:r w:rsidRPr="00803058">
          <w:rPr>
            <w:lang w:val="en-US"/>
          </w:rPr>
          <w:t>[10]</w:t>
        </w:r>
      </w:hyperlink>
      <w:r w:rsidRPr="00803058">
        <w:rPr>
          <w:lang w:val="en-US"/>
        </w:rPr>
        <w:t>.</w:t>
      </w:r>
    </w:p>
    <w:p w:rsidR="00CB0CC1" w:rsidRPr="00803058" w14:paraId="0AC2822F" w14:textId="77777777">
      <w:pPr>
        <w:widowControl w:val="0"/>
        <w:pBdr>
          <w:top w:val="nil"/>
          <w:left w:val="nil"/>
          <w:bottom w:val="nil"/>
          <w:right w:val="nil"/>
          <w:between w:val="nil"/>
        </w:pBdr>
        <w:spacing w:line="420" w:lineRule="auto"/>
        <w:rPr>
          <w:lang w:val="en-US"/>
        </w:rPr>
      </w:pPr>
      <w:r w:rsidRPr="00803058">
        <w:rPr>
          <w:lang w:val="en-US"/>
        </w:rPr>
        <w:t xml:space="preserve">During the COVID-19 pandemic, many universities around the world adopted e-learning to continue online teaching and learning </w:t>
      </w:r>
      <w:hyperlink r:id="rId18">
        <w:r w:rsidRPr="00803058">
          <w:rPr>
            <w:lang w:val="en-US"/>
          </w:rPr>
          <w:t>[1]</w:t>
        </w:r>
      </w:hyperlink>
      <w:r w:rsidRPr="00803058">
        <w:rPr>
          <w:lang w:val="en-US"/>
        </w:rPr>
        <w:t xml:space="preserve">. The pandemic forced many educational institutions to temporarily close their campuses and look for alternatives to continue offering education to students </w:t>
      </w:r>
      <w:hyperlink r:id="rId19">
        <w:r w:rsidRPr="00803058">
          <w:rPr>
            <w:lang w:val="en-US"/>
          </w:rPr>
          <w:t>[11]</w:t>
        </w:r>
      </w:hyperlink>
      <w:r w:rsidRPr="00803058">
        <w:rPr>
          <w:lang w:val="en-US"/>
        </w:rPr>
        <w:t xml:space="preserve">. E-learning </w:t>
      </w:r>
      <w:del w:id="55" w:author="Editor 2" w:date="2024-07-28T02:25:33Z">
        <w:r w:rsidRPr="00803058">
          <w:rPr>
            <w:lang w:val="en-US"/>
          </w:rPr>
          <w:delText>became</w:delText>
        </w:r>
      </w:del>
      <w:ins w:id="56" w:author="Editor 2" w:date="2024-07-28T02:25:33Z">
        <w:r>
          <w:rPr>
            <w:lang w:val="en-US"/>
          </w:rPr>
          <w:t>has become</w:t>
        </w:r>
      </w:ins>
      <w:r w:rsidRPr="00803058">
        <w:rPr>
          <w:lang w:val="en-US"/>
        </w:rPr>
        <w:t xml:space="preserve"> a popular option, allowing students to continue their education from home and remain safe during the pandemic. Many universities use online tools and platforms to offer </w:t>
      </w:r>
      <w:del w:id="57" w:author="Editor 2" w:date="2024-07-28T02:25:33Z">
        <w:r w:rsidRPr="00803058">
          <w:rPr>
            <w:lang w:val="en-US"/>
          </w:rPr>
          <w:delText>live</w:delText>
        </w:r>
      </w:del>
      <w:ins w:id="58" w:author="Editor 2" w:date="2024-07-28T02:25:33Z">
        <w:r>
          <w:rPr>
            <w:lang w:val="en-US"/>
          </w:rPr>
          <w:t>lives</w:t>
        </w:r>
      </w:ins>
      <w:r w:rsidRPr="00803058">
        <w:rPr>
          <w:lang w:val="en-US"/>
        </w:rPr>
        <w:t>, recorded lectures, assignments, and assessments to students.</w:t>
      </w:r>
    </w:p>
    <w:p w:rsidR="00CB0CC1" w:rsidRPr="00803058" w14:paraId="6309000A" w14:textId="77777777">
      <w:pPr>
        <w:pStyle w:val="Heading2"/>
        <w:widowControl w:val="0"/>
        <w:pBdr>
          <w:top w:val="nil"/>
          <w:left w:val="nil"/>
          <w:bottom w:val="nil"/>
          <w:right w:val="nil"/>
          <w:between w:val="nil"/>
        </w:pBdr>
        <w:spacing w:line="420" w:lineRule="auto"/>
        <w:rPr>
          <w:lang w:val="en-US"/>
        </w:rPr>
      </w:pPr>
      <w:bookmarkStart w:id="59" w:name="_1u447fzf1rh" w:colFirst="0" w:colLast="0"/>
      <w:bookmarkEnd w:id="59"/>
      <w:r w:rsidRPr="00803058">
        <w:rPr>
          <w:lang w:val="en-US"/>
        </w:rPr>
        <w:t>Journal Club</w:t>
      </w:r>
    </w:p>
    <w:p w:rsidR="00CB0CC1" w:rsidRPr="00803058" w14:paraId="6B537DF6" w14:textId="77777777">
      <w:pPr>
        <w:widowControl w:val="0"/>
        <w:pBdr>
          <w:top w:val="nil"/>
          <w:left w:val="nil"/>
          <w:bottom w:val="nil"/>
          <w:right w:val="nil"/>
          <w:between w:val="nil"/>
        </w:pBdr>
        <w:spacing w:after="300" w:line="420" w:lineRule="auto"/>
        <w:rPr>
          <w:lang w:val="en-US"/>
        </w:rPr>
      </w:pPr>
      <w:r w:rsidRPr="00803058">
        <w:rPr>
          <w:lang w:val="en-US"/>
        </w:rPr>
        <w:t xml:space="preserve">A journal club is a group meeting where recent scientific articles are discussed. These meetings are common in academic and medical settings but can also be held in other contexts, such as in a company or study group </w:t>
      </w:r>
      <w:hyperlink r:id="rId20">
        <w:r w:rsidRPr="00803058">
          <w:rPr>
            <w:lang w:val="en-US"/>
          </w:rPr>
          <w:t>[5, 12, 13]</w:t>
        </w:r>
      </w:hyperlink>
      <w:r w:rsidRPr="00803058">
        <w:rPr>
          <w:lang w:val="en-US"/>
        </w:rPr>
        <w:t xml:space="preserve">. For over a century, physicians have widely utilized journal clubs as </w:t>
      </w:r>
      <w:del w:id="60" w:author="Editor 2" w:date="2024-07-28T02:25:33Z">
        <w:r w:rsidRPr="00803058">
          <w:rPr>
            <w:lang w:val="en-US"/>
          </w:rPr>
          <w:delText xml:space="preserve">a </w:delText>
        </w:r>
      </w:del>
      <w:r w:rsidRPr="00803058">
        <w:rPr>
          <w:lang w:val="en-US"/>
        </w:rPr>
        <w:t xml:space="preserve">valuable </w:t>
      </w:r>
      <w:del w:id="61" w:author="Editor 2" w:date="2024-07-28T02:25:33Z">
        <w:r w:rsidRPr="00803058">
          <w:rPr>
            <w:lang w:val="en-US"/>
          </w:rPr>
          <w:delText>tool</w:delText>
        </w:r>
      </w:del>
      <w:ins w:id="62" w:author="Editor 2" w:date="2024-07-28T02:25:33Z">
        <w:r>
          <w:rPr>
            <w:lang w:val="en-US"/>
          </w:rPr>
          <w:t>tools</w:t>
        </w:r>
      </w:ins>
      <w:r w:rsidRPr="00803058">
        <w:rPr>
          <w:lang w:val="en-US"/>
        </w:rPr>
        <w:t xml:space="preserve"> for enhancing their critical assessment skills </w:t>
      </w:r>
      <w:hyperlink r:id="rId21">
        <w:r w:rsidRPr="00803058">
          <w:rPr>
            <w:lang w:val="en-US"/>
          </w:rPr>
          <w:t>[4, 6, 14]</w:t>
        </w:r>
      </w:hyperlink>
      <w:r w:rsidRPr="00803058">
        <w:rPr>
          <w:lang w:val="en-US"/>
        </w:rPr>
        <w:t>.</w:t>
      </w:r>
    </w:p>
    <w:p w:rsidR="00CB0CC1" w:rsidRPr="00803058" w14:paraId="7D1429A5" w14:textId="77777777">
      <w:pPr>
        <w:widowControl w:val="0"/>
        <w:pBdr>
          <w:top w:val="nil"/>
          <w:left w:val="nil"/>
          <w:bottom w:val="nil"/>
          <w:right w:val="nil"/>
          <w:between w:val="nil"/>
        </w:pBdr>
        <w:spacing w:after="300" w:line="420" w:lineRule="auto"/>
        <w:rPr>
          <w:lang w:val="en-US"/>
        </w:rPr>
      </w:pPr>
      <w:r w:rsidRPr="00803058">
        <w:rPr>
          <w:lang w:val="en-US"/>
        </w:rPr>
        <w:t xml:space="preserve">The main objective of a journal club is to promote critical discussion and the exchange of ideas about recent research in a given field. </w:t>
      </w:r>
      <w:del w:id="63" w:author="Editor 2" w:date="2024-07-28T02:25:33Z">
        <w:r w:rsidRPr="00803058">
          <w:rPr>
            <w:lang w:val="en-US"/>
          </w:rPr>
          <w:delText>Participants</w:delText>
        </w:r>
      </w:del>
      <w:ins w:id="64" w:author="Editor 2" w:date="2024-07-28T02:25:33Z">
        <w:r>
          <w:rPr>
            <w:lang w:val="en-US"/>
          </w:rPr>
          <w:t>The participants</w:t>
        </w:r>
      </w:ins>
      <w:r w:rsidRPr="00803058">
        <w:rPr>
          <w:lang w:val="en-US"/>
        </w:rPr>
        <w:t xml:space="preserve"> read and </w:t>
      </w:r>
      <w:del w:id="65" w:author="Editor 2" w:date="2024-07-28T02:25:33Z">
        <w:r w:rsidRPr="00803058">
          <w:rPr>
            <w:lang w:val="en-US"/>
          </w:rPr>
          <w:delText>analyze</w:delText>
        </w:r>
      </w:del>
      <w:ins w:id="66" w:author="Editor 2" w:date="2024-07-28T02:25:33Z">
        <w:r>
          <w:rPr>
            <w:lang w:val="en-US"/>
          </w:rPr>
          <w:t>analyzed</w:t>
        </w:r>
      </w:ins>
      <w:r w:rsidRPr="00803058">
        <w:rPr>
          <w:lang w:val="en-US"/>
        </w:rPr>
        <w:t xml:space="preserve"> selected articles before the meeting and then </w:t>
      </w:r>
      <w:del w:id="67" w:author="Editor 2" w:date="2024-07-28T02:25:33Z">
        <w:r w:rsidRPr="00803058">
          <w:rPr>
            <w:lang w:val="en-US"/>
          </w:rPr>
          <w:delText>discuss</w:delText>
        </w:r>
      </w:del>
      <w:ins w:id="68" w:author="Editor 2" w:date="2024-07-28T02:25:33Z">
        <w:r>
          <w:rPr>
            <w:lang w:val="en-US"/>
          </w:rPr>
          <w:t>discussed</w:t>
        </w:r>
      </w:ins>
      <w:r w:rsidRPr="00803058">
        <w:rPr>
          <w:lang w:val="en-US"/>
        </w:rPr>
        <w:t xml:space="preserve"> their findings, methods, and conclusions. This helps keep participants updated with the latest research and allows them to learn from others </w:t>
      </w:r>
      <w:hyperlink r:id="rId22">
        <w:r w:rsidRPr="00803058">
          <w:rPr>
            <w:lang w:val="en-US"/>
          </w:rPr>
          <w:t>[15]</w:t>
        </w:r>
      </w:hyperlink>
      <w:r w:rsidRPr="00803058">
        <w:rPr>
          <w:lang w:val="en-US"/>
        </w:rPr>
        <w:t>. A journal club can also be an opportunity to improve critical and communication skills, as participants must explain and justify their views in a respectful and constructive environment.</w:t>
      </w:r>
    </w:p>
    <w:p w:rsidR="00CB0CC1" w:rsidRPr="00803058" w14:paraId="098E92B6" w14:textId="77777777">
      <w:pPr>
        <w:widowControl w:val="0"/>
        <w:pBdr>
          <w:top w:val="nil"/>
          <w:left w:val="nil"/>
          <w:bottom w:val="nil"/>
          <w:right w:val="nil"/>
          <w:between w:val="nil"/>
        </w:pBdr>
        <w:spacing w:before="300" w:after="300" w:line="420" w:lineRule="auto"/>
        <w:rPr>
          <w:lang w:val="en-US"/>
        </w:rPr>
      </w:pPr>
      <w:r w:rsidRPr="00803058">
        <w:rPr>
          <w:lang w:val="en-US"/>
        </w:rP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3">
        <w:r w:rsidRPr="00803058">
          <w:rPr>
            <w:lang w:val="en-US"/>
          </w:rPr>
          <w:t>[13]</w:t>
        </w:r>
      </w:hyperlink>
      <w:r w:rsidRPr="00803058">
        <w:rPr>
          <w:lang w:val="en-US"/>
        </w:rPr>
        <w:t>.</w:t>
      </w:r>
    </w:p>
    <w:p w:rsidR="00CB0CC1" w:rsidRPr="00803058" w14:paraId="3D9EF5A8" w14:textId="77777777">
      <w:pPr>
        <w:pStyle w:val="Heading2"/>
        <w:rPr>
          <w:lang w:val="en-US"/>
        </w:rPr>
      </w:pPr>
      <w:r w:rsidRPr="00803058">
        <w:rPr>
          <w:lang w:val="en-US"/>
        </w:rPr>
        <w:t xml:space="preserve">Collaborative-metacognitive use of </w:t>
      </w:r>
      <w:ins w:id="69" w:author="Editor 2" w:date="2024-07-28T02:25:33Z">
        <w:r>
          <w:rPr>
            <w:lang w:val="en-US"/>
          </w:rPr>
          <w:t xml:space="preserve">the </w:t>
        </w:r>
      </w:ins>
      <w:bookmarkStart w:id="70" w:name="_ilbjobpamn44" w:colFirst="0" w:colLast="0"/>
      <w:bookmarkEnd w:id="70"/>
      <w:r w:rsidRPr="00803058">
        <w:rPr>
          <w:lang w:val="en-US"/>
        </w:rPr>
        <w:t>science literature teaching approach (CMSLTA)</w:t>
      </w:r>
    </w:p>
    <w:p w:rsidR="00CB0CC1" w:rsidRPr="00803058" w14:paraId="164307F3" w14:textId="77777777">
      <w:pPr>
        <w:spacing w:before="200" w:after="200"/>
        <w:rPr>
          <w:lang w:val="en-US"/>
        </w:rPr>
      </w:pPr>
      <w:r w:rsidRPr="00803058">
        <w:rPr>
          <w:lang w:val="en-US"/>
        </w:rPr>
        <w:t xml:space="preserve">The </w:t>
      </w:r>
      <w:del w:id="71" w:author="Editor 2" w:date="2024-07-28T02:25:33Z">
        <w:r w:rsidRPr="00803058">
          <w:rPr>
            <w:lang w:val="en-US"/>
          </w:rPr>
          <w:delText>Collaborative</w:delText>
        </w:r>
      </w:del>
      <w:ins w:id="72" w:author="Editor 2" w:date="2024-07-28T02:25:33Z">
        <w:r>
          <w:rPr>
            <w:lang w:val="en-US"/>
          </w:rPr>
          <w:t>collaborative</w:t>
        </w:r>
      </w:ins>
      <w:r w:rsidRPr="00803058">
        <w:rPr>
          <w:lang w:val="en-US"/>
        </w:rPr>
        <w:t xml:space="preserve">-metacognitive use of </w:t>
      </w:r>
      <w:ins w:id="73" w:author="Editor 2" w:date="2024-07-28T02:25:33Z">
        <w:r>
          <w:rPr>
            <w:lang w:val="en-US"/>
          </w:rPr>
          <w:t xml:space="preserve">the </w:t>
        </w:r>
      </w:ins>
      <w:r w:rsidRPr="00803058">
        <w:rPr>
          <w:lang w:val="en-US"/>
        </w:rPr>
        <w:t xml:space="preserve">science literature teaching approach (CMSLTA) is a pedagogical strategy that focuses on the use of collaborative and metacognitive scientific literature to enhance comprehension and critical thinking in science students </w:t>
      </w:r>
      <w:hyperlink r:id="rId24">
        <w:r w:rsidRPr="00803058">
          <w:rPr>
            <w:lang w:val="en-US"/>
          </w:rPr>
          <w:t>[16]</w:t>
        </w:r>
      </w:hyperlink>
      <w:r w:rsidRPr="00803058">
        <w:rPr>
          <w:lang w:val="en-US"/>
        </w:rPr>
        <w:t xml:space="preserve">. The goal of the CMSLTA approach is to help students develop skills in reading, comprehending, analyzing, and evaluating scientific texts, as well as working in teams to discuss and solve complex problems in science </w:t>
      </w:r>
      <w:hyperlink r:id="rId25">
        <w:r w:rsidRPr="00803058">
          <w:rPr>
            <w:lang w:val="en-US"/>
          </w:rPr>
          <w:t>[17, 18]</w:t>
        </w:r>
      </w:hyperlink>
      <w:r w:rsidRPr="00803058">
        <w:rPr>
          <w:lang w:val="en-US"/>
        </w:rPr>
        <w:t xml:space="preserve">. The CMSLTA strategy is based on the idea that active and collaborative learning, as well as metacognitive reflection on the learning process itself, can enhance </w:t>
      </w:r>
      <w:ins w:id="74" w:author="Editor 2" w:date="2024-07-28T02:25:33Z">
        <w:r>
          <w:rPr>
            <w:lang w:val="en-US"/>
          </w:rPr>
          <w:t xml:space="preserve">the </w:t>
        </w:r>
      </w:ins>
      <w:r w:rsidRPr="00803058">
        <w:rPr>
          <w:lang w:val="en-US"/>
        </w:rPr>
        <w:t>understanding of science and promote advanced cognitive skills.</w:t>
      </w:r>
    </w:p>
    <w:p w:rsidR="00CB0CC1" w:rsidRPr="00803058" w14:paraId="2494A78E" w14:textId="77777777">
      <w:pPr>
        <w:spacing w:before="200" w:after="200"/>
        <w:rPr>
          <w:lang w:val="en-US"/>
        </w:rPr>
      </w:pPr>
      <w:r w:rsidRPr="00803058">
        <w:rPr>
          <w:lang w:val="en-US"/>
        </w:rPr>
        <w:t xml:space="preserve">The journal club could be considered </w:t>
      </w:r>
      <w:ins w:id="75" w:author="Editor 2" w:date="2024-07-28T02:25:33Z">
        <w:r>
          <w:rPr>
            <w:lang w:val="en-US"/>
          </w:rPr>
          <w:t xml:space="preserve">the </w:t>
        </w:r>
      </w:ins>
      <w:r w:rsidRPr="00803058">
        <w:rPr>
          <w:lang w:val="en-US"/>
        </w:rPr>
        <w:t>CMSLTA. It refers to a teaching approach that engages students in the discussion and critical analysis of scientific literature, with a focus on the development of metacognitive skills such as reflection and self-regulation.</w:t>
      </w:r>
    </w:p>
    <w:p w:rsidR="00CB0CC1" w:rsidRPr="00803058" w14:paraId="75ECC7DA" w14:textId="77777777">
      <w:pPr>
        <w:spacing w:before="200" w:after="200"/>
        <w:rPr>
          <w:lang w:val="en-US"/>
        </w:rPr>
      </w:pPr>
      <w:r w:rsidRPr="00803058">
        <w:rPr>
          <w:lang w:val="en-US"/>
        </w:rP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rsidR="00CB0CC1" w:rsidRPr="00803058" w14:paraId="17BBEB29" w14:textId="77777777">
      <w:pPr>
        <w:pStyle w:val="Heading2"/>
        <w:rPr>
          <w:lang w:val="en-US"/>
        </w:rPr>
      </w:pPr>
      <w:bookmarkStart w:id="76" w:name="_k57acwgchina" w:colFirst="0" w:colLast="0"/>
      <w:bookmarkEnd w:id="76"/>
      <w:r w:rsidRPr="00803058">
        <w:rPr>
          <w:lang w:val="en-US"/>
        </w:rPr>
        <w:t>Seven Cs</w:t>
      </w:r>
    </w:p>
    <w:p w:rsidR="00CB0CC1" w:rsidRPr="00803058" w14:paraId="1F394C34" w14:textId="77777777">
      <w:pPr>
        <w:spacing w:before="200" w:after="200"/>
        <w:rPr>
          <w:lang w:val="en-US"/>
        </w:rPr>
      </w:pPr>
      <w:r w:rsidRPr="00803058">
        <w:rPr>
          <w:lang w:val="en-US"/>
        </w:rP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6">
        <w:r w:rsidRPr="00803058">
          <w:rPr>
            <w:lang w:val="en-US"/>
          </w:rPr>
          <w:t>[16]</w:t>
        </w:r>
      </w:hyperlink>
      <w:r w:rsidRPr="00803058">
        <w:rPr>
          <w:lang w:val="en-US"/>
        </w:rPr>
        <w:t>. These elements are important for any type of communication, whether written or oral, and are especially useful in professional and academic environments. By following the principles of the seven Cs, the quality of communication can be improved</w:t>
      </w:r>
      <w:ins w:id="77" w:author="Editor 2" w:date="2024-07-28T02:25:33Z">
        <w:r>
          <w:rPr>
            <w:lang w:val="en-US"/>
          </w:rPr>
          <w:t>,</w:t>
        </w:r>
      </w:ins>
      <w:r w:rsidRPr="00803058">
        <w:rPr>
          <w:lang w:val="en-US"/>
        </w:rPr>
        <w:t xml:space="preserve"> and the comprehension and effectiveness of the messages transmitted can be increased.</w:t>
      </w:r>
    </w:p>
    <w:p w:rsidR="00CB0CC1" w:rsidRPr="00803058" w14:paraId="742D253A" w14:textId="77777777">
      <w:pPr>
        <w:spacing w:before="200" w:after="200"/>
        <w:rPr>
          <w:lang w:val="en-US"/>
        </w:rPr>
      </w:pPr>
      <w:r w:rsidRPr="00803058">
        <w:rPr>
          <w:lang w:val="en-US"/>
        </w:rPr>
        <w:t>The implementation of a journal club could reinforce the following concepts:</w:t>
      </w:r>
    </w:p>
    <w:p w:rsidR="00CB0CC1" w:rsidRPr="00803058" w14:paraId="02FA2712"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Communication: The JC allows students to develop their communication skills by presenting their findings and discussing their ideas with their peers and professors.</w:t>
      </w:r>
    </w:p>
    <w:p w:rsidR="00CB0CC1" w:rsidRPr="00803058" w14:paraId="51B9A0E6"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Collaboration: By working together to analyze and discuss scientific literature, students can develop collaborative skills and learn to work as a team.</w:t>
      </w:r>
    </w:p>
    <w:p w:rsidR="00CB0CC1" w:rsidRPr="00803058" w14:paraId="595E7CB6"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Critical thinking: By analyzing and discussing scientific literature, students can develop their ability to think outside the box and find creative solutions to scientific problems.</w:t>
      </w:r>
    </w:p>
    <w:p w:rsidR="00CB0CC1" w:rsidRPr="00803058" w14:paraId="18E324D7"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Criticism: By evaluating and discussing scientific literature, students can develop their critical thinking skills and evaluation of evidence.</w:t>
      </w:r>
    </w:p>
    <w:p w:rsidR="00CB0CC1" w:rsidRPr="00803058" w14:paraId="5D0913F6"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Cross-cultural understanding: By learning about research in a global context, students can develop a deeper and more respectful understanding of different cultures and perspectives.</w:t>
      </w:r>
    </w:p>
    <w:p w:rsidR="00CB0CC1" w:rsidRPr="00803058" w14:paraId="404FA5A0"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Computerized/information and communication technologies: By using technology to explore, read, and discuss scientific literature, students can develop their digital skills.</w:t>
      </w:r>
    </w:p>
    <w:p w:rsidR="00CB0CC1" w:rsidRPr="00803058" w14:paraId="4A91BC1F" w14:textId="77777777">
      <w:pPr>
        <w:widowControl w:val="0"/>
        <w:numPr>
          <w:ilvl w:val="0"/>
          <w:numId w:val="1"/>
        </w:numPr>
        <w:pBdr>
          <w:top w:val="nil"/>
          <w:left w:val="nil"/>
          <w:bottom w:val="nil"/>
          <w:right w:val="nil"/>
          <w:between w:val="nil"/>
        </w:pBdr>
        <w:spacing w:before="200" w:after="200" w:line="420" w:lineRule="auto"/>
        <w:rPr>
          <w:lang w:val="en-US"/>
        </w:rPr>
      </w:pPr>
      <w:r w:rsidRPr="00803058">
        <w:rPr>
          <w:lang w:val="en-US"/>
        </w:rPr>
        <w:t>Career/lifelong learning: JC is an active learning methodology that promotes keeping up-to-date with the literature and promotes self-learning, allowing long-term learning.</w:t>
      </w:r>
    </w:p>
    <w:p w:rsidR="00CB0CC1" w:rsidRPr="00803058" w14:paraId="53EAD8A9" w14:textId="77777777">
      <w:pPr>
        <w:widowControl w:val="0"/>
        <w:pBdr>
          <w:top w:val="nil"/>
          <w:left w:val="nil"/>
          <w:bottom w:val="nil"/>
          <w:right w:val="nil"/>
          <w:between w:val="nil"/>
        </w:pBdr>
        <w:spacing w:after="300" w:line="420" w:lineRule="auto"/>
        <w:rPr>
          <w:lang w:val="en-US"/>
        </w:rPr>
        <w:sectPr>
          <w:pgSz w:w="11906" w:h="16838"/>
          <w:pgMar w:top="1417" w:right="1417" w:bottom="1261" w:left="1700" w:header="720" w:footer="720" w:gutter="0"/>
          <w:cols w:space="720"/>
        </w:sectPr>
      </w:pPr>
    </w:p>
    <w:p w:rsidR="00CB0CC1" w:rsidRPr="00803058" w14:paraId="7386BEB5" w14:textId="77777777">
      <w:pPr>
        <w:pStyle w:val="Heading1"/>
        <w:rPr>
          <w:lang w:val="en-US"/>
        </w:rPr>
      </w:pPr>
      <w:bookmarkStart w:id="78" w:name="_dtxote31eh4b" w:colFirst="0" w:colLast="0"/>
      <w:bookmarkEnd w:id="78"/>
      <w:r w:rsidRPr="00803058">
        <w:rPr>
          <w:lang w:val="en-US"/>
        </w:rPr>
        <w:t>Method</w:t>
      </w:r>
    </w:p>
    <w:p w:rsidR="00CB0CC1" w:rsidRPr="00803058" w14:paraId="134F1480" w14:textId="77777777">
      <w:pPr>
        <w:pStyle w:val="Heading2"/>
        <w:rPr>
          <w:lang w:val="en-US"/>
        </w:rPr>
      </w:pPr>
      <w:bookmarkStart w:id="79" w:name="_nwf2ooxhbabu" w:colFirst="0" w:colLast="0"/>
      <w:bookmarkEnd w:id="79"/>
      <w:r w:rsidRPr="00803058">
        <w:rPr>
          <w:lang w:val="en-US"/>
        </w:rPr>
        <w:t>Scope and Delimitations</w:t>
      </w:r>
    </w:p>
    <w:p w:rsidR="00CB0CC1" w:rsidRPr="00803058" w14:paraId="5BD237F5" w14:textId="77777777">
      <w:pPr>
        <w:rPr>
          <w:lang w:val="en-US"/>
        </w:rPr>
      </w:pPr>
      <w:r w:rsidRPr="00803058">
        <w:rPr>
          <w:lang w:val="en-US"/>
        </w:rPr>
        <w:t xml:space="preserve">The journal club (JC) was implemented in </w:t>
      </w:r>
      <w:del w:id="80" w:author="Editor 2" w:date="2024-07-28T02:25:33Z">
        <w:r w:rsidRPr="00803058">
          <w:rPr>
            <w:lang w:val="en-US"/>
          </w:rPr>
          <w:delText>the</w:delText>
        </w:r>
      </w:del>
      <w:ins w:id="81" w:author="Editor 2" w:date="2024-07-28T02:25:33Z">
        <w:r>
          <w:rPr>
            <w:lang w:val="en-US"/>
          </w:rPr>
          <w:t>a</w:t>
        </w:r>
      </w:ins>
      <w:r w:rsidRPr="00803058">
        <w:rPr>
          <w:lang w:val="en-US"/>
        </w:rPr>
        <w:t xml:space="preserve"> plant genetics lecture. A total of 90 third-year agronomy students participated. The implementation took place during two academic semesters in </w:t>
      </w:r>
      <w:del w:id="82" w:author="Editor 2" w:date="2024-07-28T02:25:33Z">
        <w:r w:rsidRPr="00803058">
          <w:rPr>
            <w:lang w:val="en-US"/>
          </w:rPr>
          <w:delText xml:space="preserve">the years </w:delText>
        </w:r>
      </w:del>
      <w:r w:rsidRPr="00803058">
        <w:rPr>
          <w:lang w:val="en-US"/>
        </w:rPr>
        <w:t>2021 and 2022. Each academic semester has a period of 16 weeks. The project was endorsed and approved by the university. The students were informed of the project, and the surveys were conducted voluntarily.</w:t>
      </w:r>
    </w:p>
    <w:p w:rsidR="00CB0CC1" w:rsidRPr="00803058" w14:paraId="2AB99A75" w14:textId="77777777">
      <w:pPr>
        <w:pStyle w:val="Heading2"/>
        <w:rPr>
          <w:lang w:val="en-US"/>
        </w:rPr>
      </w:pPr>
      <w:bookmarkStart w:id="83" w:name="_8b8qwpliougx" w:colFirst="0" w:colLast="0"/>
      <w:bookmarkEnd w:id="83"/>
      <w:r w:rsidRPr="00803058">
        <w:rPr>
          <w:lang w:val="en-US"/>
        </w:rPr>
        <w:t>Teaching Approach</w:t>
      </w:r>
    </w:p>
    <w:p w:rsidR="00CB0CC1" w:rsidRPr="00803058" w14:paraId="2D6735EC" w14:textId="77777777">
      <w:pPr>
        <w:rPr>
          <w:lang w:val="en-US"/>
        </w:rPr>
      </w:pPr>
      <w:r w:rsidRPr="00803058">
        <w:rPr>
          <w:lang w:val="en-US"/>
        </w:rPr>
        <w:t xml:space="preserve">At the beginning of the course, all </w:t>
      </w:r>
      <w:ins w:id="84" w:author="Editor 2" w:date="2024-07-28T02:25:33Z">
        <w:r>
          <w:rPr>
            <w:lang w:val="en-US"/>
          </w:rPr>
          <w:t xml:space="preserve">the </w:t>
        </w:r>
      </w:ins>
      <w:r w:rsidRPr="00803058">
        <w:rPr>
          <w:lang w:val="en-US"/>
        </w:rPr>
        <w:t>students received training in the use of tools and web resources. Each journal club (</w:t>
      </w:r>
      <w:r w:rsidRPr="00803058">
        <w:rPr>
          <w:lang w:val="en-US"/>
        </w:rPr>
        <w:t>i.e.</w:t>
      </w:r>
      <w:r w:rsidRPr="00803058">
        <w:rPr>
          <w:lang w:val="en-US"/>
        </w:rPr>
        <w:t xml:space="preserve">, article) was divided into three weeks with a duration of 60 minutes per session. In the first week, </w:t>
      </w:r>
      <w:ins w:id="85" w:author="Editor 2" w:date="2024-07-28T02:25:33Z">
        <w:r>
          <w:rPr>
            <w:lang w:val="en-US"/>
          </w:rPr>
          <w:t xml:space="preserve">the </w:t>
        </w:r>
      </w:ins>
      <w:r w:rsidRPr="00803058">
        <w:rPr>
          <w:lang w:val="en-US"/>
        </w:rPr>
        <w:t xml:space="preserve">students began by reading the article; in the second week, they focused on writing their essays; and in the third week, the article was discussed collectively </w:t>
      </w:r>
      <w:r w:rsidRPr="00803058">
        <w:rPr>
          <w:lang w:val="en-US"/>
        </w:rPr>
        <w:t>(</w:t>
      </w:r>
      <w:hyperlink w:anchor="kix.496kixf5gqtx">
        <w:r w:rsidRPr="00803058">
          <w:rPr>
            <w:color w:val="1155CC"/>
            <w:u w:val="single"/>
            <w:lang w:val="en-US"/>
          </w:rPr>
          <w:t>Figure 1</w:t>
        </w:r>
      </w:hyperlink>
      <w:r w:rsidRPr="00803058">
        <w:rPr>
          <w:lang w:val="en-US"/>
        </w:rPr>
        <w:t xml:space="preserve">). Despite the oral language being Spanish, all the articles were read in English </w:t>
      </w:r>
      <w:r w:rsidRPr="00803058">
        <w:rPr>
          <w:lang w:val="en-US"/>
        </w:rPr>
        <w:t>(</w:t>
      </w:r>
      <w:hyperlink w:anchor="85ly0lr9xnr1">
        <w:r w:rsidRPr="00803058">
          <w:rPr>
            <w:color w:val="1155CC"/>
            <w:u w:val="single"/>
            <w:lang w:val="en-US"/>
          </w:rPr>
          <w:t>Table 2</w:t>
        </w:r>
      </w:hyperlink>
      <w:r w:rsidRPr="00803058">
        <w:rPr>
          <w:lang w:val="en-US"/>
        </w:rPr>
        <w:t xml:space="preserve">). All </w:t>
      </w:r>
      <w:ins w:id="86" w:author="Editor 2" w:date="2024-07-28T02:25:33Z">
        <w:r>
          <w:rPr>
            <w:lang w:val="en-US"/>
          </w:rPr>
          <w:t xml:space="preserve">the </w:t>
        </w:r>
      </w:ins>
      <w:r w:rsidRPr="00803058">
        <w:rPr>
          <w:lang w:val="en-US"/>
        </w:rPr>
        <w:t>sessions were conducted virtually through the Zoom platform. The methodology is explained in more detail below:</w:t>
      </w:r>
    </w:p>
    <w:p w:rsidR="00CB0CC1" w:rsidRPr="00803058" w14:paraId="6B8C7A25" w14:textId="77777777">
      <w:pPr>
        <w:spacing w:before="200" w:after="200"/>
        <w:rPr>
          <w:lang w:val="en-US"/>
        </w:rPr>
        <w:sectPr>
          <w:pgSz w:w="11906" w:h="16838"/>
          <w:pgMar w:top="1417" w:right="1417" w:bottom="1417" w:left="1700" w:header="720" w:footer="720" w:gutter="0"/>
          <w:cols w:space="720"/>
        </w:sectPr>
      </w:pPr>
    </w:p>
    <w:p w:rsidR="00CB0CC1" w:rsidRPr="00803058" w14:paraId="0736CE5D" w14:textId="77777777">
      <w:pPr>
        <w:widowControl w:val="0"/>
        <w:pBdr>
          <w:top w:val="nil"/>
          <w:left w:val="nil"/>
          <w:bottom w:val="nil"/>
          <w:right w:val="nil"/>
          <w:between w:val="nil"/>
        </w:pBdr>
        <w:spacing w:before="0" w:after="0" w:line="276" w:lineRule="auto"/>
        <w:jc w:val="left"/>
        <w:rPr>
          <w:lang w:val="en-US"/>
        </w:rPr>
      </w:pPr>
    </w:p>
    <w:tbl>
      <w:tblPr>
        <w:tblStyle w:val="a"/>
        <w:tblW w:w="0" w:type="auto"/>
        <w:tblInd w:w="0" w:type="dxa"/>
        <w:tblLayout w:type="fixed"/>
        <w:tblLook w:val="0600"/>
      </w:tblPr>
      <w:tblGrid>
        <w:gridCol w:w="13721"/>
      </w:tblGrid>
      <w:tr w14:paraId="388CE29A" w14:textId="77777777">
        <w:tblPrEx>
          <w:tblW w:w="0" w:type="auto"/>
          <w:tblInd w:w="0" w:type="dxa"/>
          <w:tblLayout w:type="fixed"/>
          <w:tblLook w:val="0600"/>
        </w:tblPrEx>
        <w:tc>
          <w:tcPr>
            <w:tcW w:w="13721" w:type="dxa"/>
            <w:shd w:val="clear" w:color="auto" w:fill="auto"/>
            <w:tcMar>
              <w:top w:w="100" w:type="dxa"/>
              <w:left w:w="100" w:type="dxa"/>
              <w:bottom w:w="100" w:type="dxa"/>
              <w:right w:w="100" w:type="dxa"/>
            </w:tcMar>
            <w:vAlign w:val="center"/>
          </w:tcPr>
          <w:p w:rsidR="00CB0CC1" w:rsidRPr="00803058" w14:paraId="5C976F12" w14:textId="77777777">
            <w:pPr>
              <w:widowControl w:val="0"/>
              <w:pBdr>
                <w:top w:val="nil"/>
                <w:left w:val="nil"/>
                <w:bottom w:val="nil"/>
                <w:right w:val="nil"/>
                <w:between w:val="nil"/>
              </w:pBdr>
              <w:spacing w:before="0" w:after="0" w:line="276" w:lineRule="auto"/>
              <w:jc w:val="left"/>
              <w:rPr>
                <w:lang w:val="en-US"/>
              </w:rPr>
            </w:pPr>
            <w:bookmarkStart w:id="87" w:name="gaxsoe4dxcwk" w:colFirst="0" w:colLast="0"/>
            <w:bookmarkEnd w:id="87"/>
            <w:r w:rsidRPr="00803058">
              <w:rPr>
                <w:lang w:val="en-US"/>
              </w:rPr>
              <w:t>Table 1: Reading materials for the journal club implemented during the academic semesters of 2021 and 2022 in the plant genetics lectures amidst the challenges of the COVID-19 pandemic</w:t>
            </w:r>
          </w:p>
        </w:tc>
      </w:tr>
      <w:tr w14:paraId="518D5655" w14:textId="77777777">
        <w:tblPrEx>
          <w:tblW w:w="0" w:type="auto"/>
          <w:tblInd w:w="0" w:type="dxa"/>
          <w:tblLayout w:type="fixed"/>
          <w:tblLook w:val="0600"/>
        </w:tblPrEx>
        <w:tc>
          <w:tcPr>
            <w:tcW w:w="13721" w:type="dxa"/>
            <w:shd w:val="clear" w:color="auto" w:fill="auto"/>
            <w:tcMar>
              <w:top w:w="100" w:type="dxa"/>
              <w:left w:w="100" w:type="dxa"/>
              <w:bottom w:w="100" w:type="dxa"/>
              <w:right w:w="100" w:type="dxa"/>
            </w:tcMar>
            <w:vAlign w:val="center"/>
          </w:tcPr>
          <w:p w:rsidR="00CB0CC1" w:rsidRPr="00803058" w14:paraId="0FDDF85A" w14:textId="77777777">
            <w:pPr>
              <w:widowControl w:val="0"/>
              <w:pBdr>
                <w:top w:val="nil"/>
                <w:left w:val="nil"/>
                <w:bottom w:val="nil"/>
                <w:right w:val="nil"/>
                <w:between w:val="nil"/>
              </w:pBdr>
              <w:spacing w:before="0" w:after="0" w:line="276" w:lineRule="auto"/>
              <w:jc w:val="left"/>
              <w:rPr>
                <w:lang w:val="en-US"/>
              </w:rPr>
            </w:pPr>
          </w:p>
        </w:tc>
      </w:tr>
    </w:tbl>
    <w:p w:rsidR="00CB0CC1" w:rsidRPr="00803058" w14:paraId="3635D937" w14:textId="77777777">
      <w:pPr>
        <w:spacing w:before="200" w:after="200"/>
        <w:rPr>
          <w:lang w:val="en-US"/>
        </w:rPr>
      </w:pPr>
    </w:p>
    <w:tbl>
      <w:tblPr>
        <w:tblStyle w:val="a0"/>
        <w:tblW w:w="13710" w:type="dxa"/>
        <w:tblInd w:w="0" w:type="dxa"/>
        <w:tblBorders>
          <w:top w:val="nil"/>
          <w:left w:val="nil"/>
          <w:bottom w:val="nil"/>
          <w:right w:val="nil"/>
          <w:insideH w:val="nil"/>
          <w:insideV w:val="nil"/>
        </w:tblBorders>
        <w:tblLayout w:type="fixed"/>
        <w:tblLook w:val="0600"/>
      </w:tblPr>
      <w:tblGrid>
        <w:gridCol w:w="510"/>
        <w:gridCol w:w="1050"/>
        <w:gridCol w:w="8955"/>
        <w:gridCol w:w="600"/>
        <w:gridCol w:w="1515"/>
        <w:gridCol w:w="1080"/>
      </w:tblGrid>
      <w:tr w14:paraId="54ABEFE3" w14:textId="77777777">
        <w:tblPrEx>
          <w:tblW w:w="13710" w:type="dxa"/>
          <w:tblInd w:w="0" w:type="dxa"/>
          <w:tblBorders>
            <w:top w:val="nil"/>
            <w:left w:val="nil"/>
            <w:bottom w:val="nil"/>
            <w:right w:val="nil"/>
            <w:insideH w:val="nil"/>
            <w:insideV w:val="nil"/>
          </w:tblBorders>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ADAE0C1" w14:textId="77777777">
            <w:pPr>
              <w:widowControl w:val="0"/>
              <w:spacing w:before="0" w:after="0" w:line="276" w:lineRule="auto"/>
              <w:jc w:val="center"/>
              <w:rPr>
                <w:rFonts w:ascii="Arial" w:eastAsia="Arial" w:hAnsi="Arial" w:cs="Arial"/>
                <w:sz w:val="20"/>
                <w:szCs w:val="20"/>
              </w:rPr>
            </w:pPr>
            <w:r>
              <w:rPr>
                <w:rFonts w:ascii="Arial" w:eastAsia="Arial" w:hAnsi="Arial" w:cs="Arial"/>
                <w:b/>
                <w:sz w:val="20"/>
                <w:szCs w:val="20"/>
                <w:lang w:val="en-US"/>
              </w:rPr>
              <w:t>JC</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9ED3AC8"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Semester</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CF4EF5D"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Title</w:t>
            </w:r>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B8F7B0E"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Year</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5A70B1BC"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Journal</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305F577C"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Type</w:t>
            </w:r>
          </w:p>
        </w:tc>
      </w:tr>
      <w:tr w14:paraId="715D8594" w14:textId="77777777">
        <w:tblPrEx>
          <w:tblW w:w="13710" w:type="dxa"/>
          <w:tblInd w:w="0" w:type="dxa"/>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31EA803"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1</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A205F0C"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2021-2</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36EB0EAD" w14:textId="77777777">
            <w:pPr>
              <w:widowControl w:val="0"/>
              <w:spacing w:before="0" w:after="0" w:line="276" w:lineRule="auto"/>
              <w:jc w:val="left"/>
              <w:rPr>
                <w:rFonts w:ascii="Arial" w:eastAsia="Arial" w:hAnsi="Arial" w:cs="Arial"/>
                <w:sz w:val="20"/>
                <w:szCs w:val="20"/>
                <w:lang w:val="en-US"/>
              </w:rPr>
            </w:pPr>
            <w:hyperlink r:id="rId27">
              <w:r w:rsidRPr="00803058">
                <w:rPr>
                  <w:rFonts w:ascii="Arial" w:eastAsia="Arial" w:hAnsi="Arial" w:cs="Arial"/>
                  <w:color w:val="1155CC"/>
                  <w:sz w:val="20"/>
                  <w:szCs w:val="20"/>
                  <w:u w:val="single"/>
                  <w:lang w:val="en-US"/>
                </w:rPr>
                <w:t>Breeding crops to feed 10 billion</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29EC8FA"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2019</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50911F9F"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nature biotechnology</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A76F9E4"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review article</w:t>
            </w:r>
          </w:p>
        </w:tc>
      </w:tr>
      <w:tr w14:paraId="0D100102" w14:textId="77777777">
        <w:tblPrEx>
          <w:tblW w:w="13710" w:type="dxa"/>
          <w:tblInd w:w="0" w:type="dxa"/>
          <w:tblLayout w:type="fixed"/>
          <w:tblLook w:val="0600"/>
        </w:tblPrEx>
        <w:trPr>
          <w:trHeight w:val="540"/>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BDA723B"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2</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65D17D3"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2021-2</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6C67E40C" w14:textId="77777777">
            <w:pPr>
              <w:widowControl w:val="0"/>
              <w:spacing w:before="0" w:after="0" w:line="276" w:lineRule="auto"/>
              <w:jc w:val="left"/>
              <w:rPr>
                <w:rFonts w:ascii="Arial" w:eastAsia="Arial" w:hAnsi="Arial" w:cs="Arial"/>
                <w:sz w:val="20"/>
                <w:szCs w:val="20"/>
                <w:lang w:val="en-US"/>
              </w:rPr>
            </w:pPr>
            <w:hyperlink r:id="rId28">
              <w:r w:rsidRPr="00803058">
                <w:rPr>
                  <w:rFonts w:ascii="Arial" w:eastAsia="Arial" w:hAnsi="Arial" w:cs="Arial"/>
                  <w:color w:val="1155CC"/>
                  <w:sz w:val="20"/>
                  <w:szCs w:val="20"/>
                  <w:u w:val="single"/>
                  <w:lang w:val="en-US"/>
                </w:rPr>
                <w:t>Imaged-based</w:t>
              </w:r>
            </w:hyperlink>
            <w:hyperlink r:id="rId28">
              <w:r w:rsidRPr="00803058">
                <w:rPr>
                  <w:rFonts w:ascii="Arial" w:eastAsia="Arial" w:hAnsi="Arial" w:cs="Arial"/>
                  <w:color w:val="1155CC"/>
                  <w:sz w:val="20"/>
                  <w:szCs w:val="20"/>
                  <w:u w:val="single"/>
                  <w:lang w:val="en-US"/>
                </w:rPr>
                <w:t xml:space="preserve"> phenotyping accelerated QTL mapping and qtl × environment interaction analysis of testa </w:t>
              </w:r>
            </w:hyperlink>
            <w:hyperlink r:id="rId28">
              <w:r w:rsidRPr="00803058">
                <w:rPr>
                  <w:rFonts w:ascii="Arial" w:eastAsia="Arial" w:hAnsi="Arial" w:cs="Arial"/>
                  <w:color w:val="1155CC"/>
                  <w:sz w:val="20"/>
                  <w:szCs w:val="20"/>
                  <w:u w:val="single"/>
                  <w:lang w:val="en-US"/>
                </w:rPr>
                <w:t>col</w:t>
              </w:r>
              <w:r w:rsidRPr="00803058">
                <w:rPr>
                  <w:rFonts w:ascii="Arial" w:eastAsia="Arial" w:hAnsi="Arial" w:cs="Arial"/>
                  <w:color w:val="1155CC"/>
                  <w:sz w:val="20"/>
                  <w:szCs w:val="20"/>
                  <w:u w:val="single"/>
                  <w:lang w:val="en-US"/>
                </w:rPr>
                <w:t>ou</w:t>
              </w:r>
              <w:r w:rsidRPr="00803058">
                <w:rPr>
                  <w:rFonts w:ascii="Arial" w:eastAsia="Arial" w:hAnsi="Arial" w:cs="Arial"/>
                  <w:color w:val="1155CC"/>
                  <w:sz w:val="20"/>
                  <w:szCs w:val="20"/>
                  <w:u w:val="single"/>
                  <w:lang w:val="en-US"/>
                </w:rPr>
                <w:t>r</w:t>
              </w:r>
            </w:hyperlink>
            <w:hyperlink r:id="rId28">
              <w:r w:rsidRPr="00803058">
                <w:rPr>
                  <w:rFonts w:ascii="Arial" w:eastAsia="Arial" w:hAnsi="Arial" w:cs="Arial"/>
                  <w:color w:val="1155CC"/>
                  <w:sz w:val="20"/>
                  <w:szCs w:val="20"/>
                  <w:u w:val="single"/>
                  <w:lang w:val="en-US"/>
                </w:rPr>
                <w:t xml:space="preserve"> in peanut (Arachis hypogaea)</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8A49DDD"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E490AB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plant breeding</w:t>
            </w:r>
          </w:p>
        </w:tc>
        <w:tc>
          <w:tcPr>
            <w:tcW w:w="1080" w:type="dxa"/>
            <w:tcBorders>
              <w:top w:val="single" w:sz="7" w:space="0" w:color="CCCCCC"/>
              <w:left w:val="single" w:sz="7" w:space="0" w:color="CCCCCC"/>
              <w:bottom w:val="single" w:sz="7" w:space="0" w:color="CCCCCC"/>
              <w:right w:val="single" w:sz="7" w:space="0" w:color="CCCCCC"/>
            </w:tcBorders>
            <w:shd w:val="clear" w:color="auto" w:fill="FFF2CC"/>
            <w:tcMar>
              <w:top w:w="40" w:type="dxa"/>
              <w:left w:w="40" w:type="dxa"/>
              <w:bottom w:w="40" w:type="dxa"/>
              <w:right w:w="40" w:type="dxa"/>
            </w:tcMar>
            <w:vAlign w:val="bottom"/>
          </w:tcPr>
          <w:p w:rsidR="00CB0CC1" w14:paraId="232CE9BF"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research article</w:t>
            </w:r>
          </w:p>
        </w:tc>
      </w:tr>
      <w:tr w14:paraId="72B53527" w14:textId="77777777">
        <w:tblPrEx>
          <w:tblW w:w="13710" w:type="dxa"/>
          <w:tblInd w:w="0" w:type="dxa"/>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3A035B2E"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3</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DCDC90E"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2021-2</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4AA6F3A7" w14:textId="77777777">
            <w:pPr>
              <w:widowControl w:val="0"/>
              <w:spacing w:before="0" w:after="0" w:line="276" w:lineRule="auto"/>
              <w:jc w:val="left"/>
              <w:rPr>
                <w:rFonts w:ascii="Arial" w:eastAsia="Arial" w:hAnsi="Arial" w:cs="Arial"/>
                <w:sz w:val="20"/>
                <w:szCs w:val="20"/>
                <w:lang w:val="en-US"/>
              </w:rPr>
            </w:pPr>
            <w:hyperlink r:id="rId29">
              <w:r w:rsidRPr="00803058">
                <w:rPr>
                  <w:rFonts w:ascii="Arial" w:eastAsia="Arial" w:hAnsi="Arial" w:cs="Arial"/>
                  <w:color w:val="1155CC"/>
                  <w:sz w:val="20"/>
                  <w:szCs w:val="20"/>
                  <w:u w:val="single"/>
                  <w:lang w:val="en-US"/>
                </w:rPr>
                <w:t>Genetic patterns offer clues to evolution of homosexuality</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1DE3825"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51C9B30"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nature</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57A5FAC"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news</w:t>
            </w:r>
          </w:p>
        </w:tc>
      </w:tr>
      <w:tr w14:paraId="294076FA" w14:textId="77777777">
        <w:tblPrEx>
          <w:tblW w:w="13710" w:type="dxa"/>
          <w:tblInd w:w="0" w:type="dxa"/>
          <w:tblLayout w:type="fixed"/>
          <w:tblLook w:val="0600"/>
        </w:tblPrEx>
        <w:trPr>
          <w:trHeight w:val="540"/>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CC51A1F"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4</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087E1F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2021-2</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17F49E3E" w14:textId="77777777">
            <w:pPr>
              <w:widowControl w:val="0"/>
              <w:spacing w:before="0" w:after="0" w:line="276" w:lineRule="auto"/>
              <w:jc w:val="left"/>
              <w:rPr>
                <w:rFonts w:ascii="Arial" w:eastAsia="Arial" w:hAnsi="Arial" w:cs="Arial"/>
                <w:sz w:val="20"/>
                <w:szCs w:val="20"/>
                <w:lang w:val="en-US"/>
              </w:rPr>
            </w:pPr>
            <w:hyperlink r:id="rId30">
              <w:r w:rsidRPr="00803058">
                <w:rPr>
                  <w:rFonts w:ascii="Arial" w:eastAsia="Arial" w:hAnsi="Arial" w:cs="Arial"/>
                  <w:color w:val="1155CC"/>
                  <w:sz w:val="20"/>
                  <w:szCs w:val="20"/>
                  <w:u w:val="single"/>
                  <w:lang w:val="en-US"/>
                </w:rPr>
                <w:t>Heritability in Morphological Robot Evolution</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1E677E60"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2021</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367F827"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arxiv</w:t>
            </w:r>
          </w:p>
        </w:tc>
        <w:tc>
          <w:tcPr>
            <w:tcW w:w="1080" w:type="dxa"/>
            <w:tcBorders>
              <w:top w:val="single" w:sz="7" w:space="0" w:color="CCCCCC"/>
              <w:left w:val="single" w:sz="7" w:space="0" w:color="CCCCCC"/>
              <w:bottom w:val="single" w:sz="7" w:space="0" w:color="CCCCCC"/>
              <w:right w:val="single" w:sz="7" w:space="0" w:color="CCCCCC"/>
            </w:tcBorders>
            <w:shd w:val="clear" w:color="auto" w:fill="FFF2CC"/>
            <w:tcMar>
              <w:top w:w="40" w:type="dxa"/>
              <w:left w:w="40" w:type="dxa"/>
              <w:bottom w:w="40" w:type="dxa"/>
              <w:right w:w="40" w:type="dxa"/>
            </w:tcMar>
            <w:vAlign w:val="bottom"/>
          </w:tcPr>
          <w:p w:rsidR="00CB0CC1" w14:paraId="46A7AA63"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research article</w:t>
            </w:r>
          </w:p>
        </w:tc>
      </w:tr>
      <w:tr w14:paraId="42DE0134" w14:textId="77777777">
        <w:tblPrEx>
          <w:tblW w:w="13710" w:type="dxa"/>
          <w:tblInd w:w="0" w:type="dxa"/>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9211496"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1</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51F8812"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2022-1</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55B4029D" w14:textId="77777777">
            <w:pPr>
              <w:widowControl w:val="0"/>
              <w:spacing w:before="0" w:after="0" w:line="276" w:lineRule="auto"/>
              <w:jc w:val="left"/>
              <w:rPr>
                <w:rFonts w:ascii="Arial" w:eastAsia="Arial" w:hAnsi="Arial" w:cs="Arial"/>
                <w:sz w:val="20"/>
                <w:szCs w:val="20"/>
                <w:lang w:val="en-US"/>
              </w:rPr>
            </w:pPr>
            <w:hyperlink r:id="rId31">
              <w:r w:rsidRPr="00803058">
                <w:rPr>
                  <w:rFonts w:ascii="Arial" w:eastAsia="Arial" w:hAnsi="Arial" w:cs="Arial"/>
                  <w:color w:val="1155CC"/>
                  <w:sz w:val="20"/>
                  <w:szCs w:val="20"/>
                  <w:u w:val="single"/>
                  <w:lang w:val="en-US"/>
                </w:rPr>
                <w:t>Genome-edited crops for improved food security of smallholder farmers</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5D52669"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D2F8122"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nature genetics</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279B9E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review article</w:t>
            </w:r>
          </w:p>
        </w:tc>
      </w:tr>
      <w:tr w14:paraId="199AFBF8" w14:textId="77777777">
        <w:tblPrEx>
          <w:tblW w:w="13710" w:type="dxa"/>
          <w:tblInd w:w="0" w:type="dxa"/>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59E0EE8C"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2</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52C55B7"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2022-1</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30E113B1" w14:textId="77777777">
            <w:pPr>
              <w:widowControl w:val="0"/>
              <w:spacing w:before="0" w:after="0" w:line="276" w:lineRule="auto"/>
              <w:jc w:val="left"/>
              <w:rPr>
                <w:rFonts w:ascii="Arial" w:eastAsia="Arial" w:hAnsi="Arial" w:cs="Arial"/>
                <w:sz w:val="20"/>
                <w:szCs w:val="20"/>
                <w:lang w:val="en-US"/>
              </w:rPr>
            </w:pPr>
            <w:hyperlink r:id="rId32" w:anchor="Tab1">
              <w:r w:rsidRPr="00803058">
                <w:rPr>
                  <w:rFonts w:ascii="Arial" w:eastAsia="Arial" w:hAnsi="Arial" w:cs="Arial"/>
                  <w:color w:val="1155CC"/>
                  <w:sz w:val="20"/>
                  <w:szCs w:val="20"/>
                  <w:u w:val="single"/>
                  <w:lang w:val="en-US"/>
                </w:rPr>
                <w:t>Crucial factors for the feasibility of commercial hybrid breeding in food crops</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5BD285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4C196E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nature plants</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11C6FB14"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review article</w:t>
            </w:r>
          </w:p>
        </w:tc>
      </w:tr>
      <w:tr w14:paraId="2BBCBF28" w14:textId="77777777">
        <w:tblPrEx>
          <w:tblW w:w="13710" w:type="dxa"/>
          <w:tblInd w:w="0" w:type="dxa"/>
          <w:tblLayout w:type="fixed"/>
          <w:tblLook w:val="0600"/>
        </w:tblPrEx>
        <w:trPr>
          <w:trHeight w:val="540"/>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9C11A6E"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3</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301FD6C9"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2022-1</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507FBB47" w14:textId="77777777">
            <w:pPr>
              <w:widowControl w:val="0"/>
              <w:spacing w:before="0" w:after="0" w:line="276" w:lineRule="auto"/>
              <w:jc w:val="left"/>
              <w:rPr>
                <w:rFonts w:ascii="Arial" w:eastAsia="Arial" w:hAnsi="Arial" w:cs="Arial"/>
                <w:sz w:val="20"/>
                <w:szCs w:val="20"/>
                <w:lang w:val="en-US"/>
              </w:rPr>
            </w:pPr>
            <w:hyperlink r:id="rId33">
              <w:r w:rsidRPr="00803058">
                <w:rPr>
                  <w:rFonts w:ascii="Arial" w:eastAsia="Arial" w:hAnsi="Arial" w:cs="Arial"/>
                  <w:color w:val="1155CC"/>
                  <w:sz w:val="20"/>
                  <w:szCs w:val="20"/>
                  <w:u w:val="single"/>
                  <w:lang w:val="en-US"/>
                </w:rPr>
                <w:t>Semiautomated Feature Extraction from RGB Images for Sorghum Panicle Architecture GWAS</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F407FF6"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2019</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879F327"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plant physiology</w:t>
            </w:r>
          </w:p>
        </w:tc>
        <w:tc>
          <w:tcPr>
            <w:tcW w:w="1080" w:type="dxa"/>
            <w:tcBorders>
              <w:top w:val="single" w:sz="7" w:space="0" w:color="CCCCCC"/>
              <w:left w:val="single" w:sz="7" w:space="0" w:color="CCCCCC"/>
              <w:bottom w:val="single" w:sz="7" w:space="0" w:color="CCCCCC"/>
              <w:right w:val="single" w:sz="7" w:space="0" w:color="CCCCCC"/>
            </w:tcBorders>
            <w:shd w:val="clear" w:color="auto" w:fill="FFF2CC"/>
            <w:tcMar>
              <w:top w:w="40" w:type="dxa"/>
              <w:left w:w="40" w:type="dxa"/>
              <w:bottom w:w="40" w:type="dxa"/>
              <w:right w:w="40" w:type="dxa"/>
            </w:tcMar>
            <w:vAlign w:val="bottom"/>
          </w:tcPr>
          <w:p w:rsidR="00CB0CC1" w14:paraId="797229DB"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research article</w:t>
            </w:r>
          </w:p>
        </w:tc>
      </w:tr>
      <w:tr w14:paraId="0FC5EE32" w14:textId="77777777">
        <w:tblPrEx>
          <w:tblW w:w="13710" w:type="dxa"/>
          <w:tblInd w:w="0" w:type="dxa"/>
          <w:tblLayout w:type="fixed"/>
          <w:tblLook w:val="0600"/>
        </w:tblPrEx>
        <w:trPr>
          <w:trHeight w:val="315"/>
        </w:trPr>
        <w:tc>
          <w:tcPr>
            <w:tcW w:w="5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2FE1A1B"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4</w:t>
            </w:r>
          </w:p>
        </w:tc>
        <w:tc>
          <w:tcPr>
            <w:tcW w:w="10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93C369A"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2022-1</w:t>
            </w:r>
          </w:p>
        </w:tc>
        <w:tc>
          <w:tcPr>
            <w:tcW w:w="89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4607A603" w14:textId="77777777">
            <w:pPr>
              <w:widowControl w:val="0"/>
              <w:spacing w:before="0" w:after="0" w:line="276" w:lineRule="auto"/>
              <w:jc w:val="left"/>
              <w:rPr>
                <w:rFonts w:ascii="Arial" w:eastAsia="Arial" w:hAnsi="Arial" w:cs="Arial"/>
                <w:sz w:val="20"/>
                <w:szCs w:val="20"/>
                <w:lang w:val="en-US"/>
              </w:rPr>
            </w:pPr>
            <w:hyperlink r:id="rId34">
              <w:r w:rsidRPr="00803058">
                <w:rPr>
                  <w:rFonts w:ascii="Arial" w:eastAsia="Arial" w:hAnsi="Arial" w:cs="Arial"/>
                  <w:color w:val="1155CC"/>
                  <w:sz w:val="20"/>
                  <w:szCs w:val="20"/>
                  <w:u w:val="single"/>
                  <w:lang w:val="en-US"/>
                </w:rPr>
                <w:t>A chromosome predisposed for sex</w:t>
              </w:r>
            </w:hyperlink>
          </w:p>
        </w:tc>
        <w:tc>
          <w:tcPr>
            <w:tcW w:w="6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2E78996F"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2022</w:t>
            </w:r>
          </w:p>
        </w:tc>
        <w:tc>
          <w:tcPr>
            <w:tcW w:w="15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3A2F0B8"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nature</w:t>
            </w:r>
          </w:p>
        </w:tc>
        <w:tc>
          <w:tcPr>
            <w:tcW w:w="10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CF9A1ED" w14:textId="77777777">
            <w:pPr>
              <w:widowControl w:val="0"/>
              <w:spacing w:before="0" w:after="0" w:line="276" w:lineRule="auto"/>
              <w:jc w:val="left"/>
              <w:rPr>
                <w:rFonts w:ascii="Arial" w:eastAsia="Arial" w:hAnsi="Arial" w:cs="Arial"/>
                <w:sz w:val="20"/>
                <w:szCs w:val="20"/>
              </w:rPr>
            </w:pPr>
            <w:r>
              <w:rPr>
                <w:rFonts w:ascii="Arial" w:eastAsia="Arial" w:hAnsi="Arial" w:cs="Arial"/>
                <w:sz w:val="20"/>
                <w:szCs w:val="20"/>
                <w:lang w:val="en-US"/>
              </w:rPr>
              <w:t>news</w:t>
            </w:r>
          </w:p>
        </w:tc>
      </w:tr>
    </w:tbl>
    <w:p w:rsidR="00CB0CC1" w14:paraId="374FB9A0" w14:textId="77777777">
      <w:pPr>
        <w:spacing w:before="200" w:after="200"/>
      </w:pPr>
    </w:p>
    <w:p w:rsidR="00CB0CC1" w14:paraId="0890F137" w14:textId="77777777">
      <w:pPr>
        <w:widowControl w:val="0"/>
        <w:pBdr>
          <w:top w:val="nil"/>
          <w:left w:val="nil"/>
          <w:bottom w:val="nil"/>
          <w:right w:val="nil"/>
          <w:between w:val="nil"/>
        </w:pBdr>
        <w:spacing w:before="0" w:after="0" w:line="276" w:lineRule="auto"/>
        <w:jc w:val="left"/>
        <w:sectPr>
          <w:pgSz w:w="16838" w:h="11906" w:orient="landscape"/>
          <w:pgMar w:top="1417" w:right="1417" w:bottom="1417" w:left="1700" w:header="720" w:footer="720" w:gutter="0"/>
          <w:cols w:space="720"/>
        </w:sectPr>
      </w:pPr>
    </w:p>
    <w:p w:rsidR="00CB0CC1" w:rsidRPr="00803058" w14:paraId="3B828666" w14:textId="77777777">
      <w:pPr>
        <w:spacing w:before="200" w:after="200"/>
        <w:rPr>
          <w:lang w:val="en-US"/>
        </w:rPr>
      </w:pPr>
      <w:r w:rsidRPr="00803058">
        <w:rPr>
          <w:b/>
          <w:lang w:val="en-US"/>
        </w:rPr>
        <w:t xml:space="preserve">Training - Research tools: </w:t>
      </w:r>
      <w:r w:rsidRPr="00803058">
        <w:rPr>
          <w:lang w:val="en-US"/>
        </w:rPr>
        <w:t>Students learn diverse tools that will enable the appropriate use of software and applications for reading articles and writing essays. Among these tools was Zotero in the desktop version as the web connector, Google Docs, Hypothesis, and web translators (</w:t>
      </w:r>
      <w:r w:rsidRPr="00803058">
        <w:rPr>
          <w:lang w:val="en-US"/>
        </w:rPr>
        <w:t>i.e.</w:t>
      </w:r>
      <w:r w:rsidRPr="00803058">
        <w:rPr>
          <w:lang w:val="en-US"/>
        </w:rPr>
        <w:t>, Google Translate, DeepL, and DocTranslator), and Articul8 (Google Docs extension). The training stage was in the first week of each semester and took 120 minutes.</w:t>
      </w:r>
    </w:p>
    <w:p w:rsidR="00CB0CC1" w:rsidRPr="00803058" w14:paraId="196AD278" w14:textId="77777777">
      <w:pPr>
        <w:spacing w:before="200" w:after="200"/>
        <w:rPr>
          <w:lang w:val="en-US"/>
        </w:rPr>
      </w:pPr>
      <w:r w:rsidRPr="00803058">
        <w:rPr>
          <w:b/>
          <w:lang w:val="en-US"/>
        </w:rPr>
        <w:t xml:space="preserve">Week 1 - Reading articles: </w:t>
      </w:r>
      <w:r w:rsidRPr="00803058">
        <w:rPr>
          <w:lang w:val="en-US"/>
        </w:rPr>
        <w:t>Students were assigned into random groups of three to four. The groups and the randomization were made automatically in the Moodle system. The article was introduced at the beginning of the session</w:t>
      </w:r>
      <w:ins w:id="88" w:author="Editor 2" w:date="2024-07-28T02:25:33Z">
        <w:r>
          <w:rPr>
            <w:lang w:val="en-US"/>
          </w:rPr>
          <w:t>,</w:t>
        </w:r>
      </w:ins>
      <w:r w:rsidRPr="00803058">
        <w:rPr>
          <w:lang w:val="en-US"/>
        </w:rPr>
        <w:t xml:space="preserve"> and the students had 30 minutes to read it and extract all the essential information. At the end of the reading time, the main points in the article are discussed (</w:t>
      </w:r>
      <w:r w:rsidRPr="00803058">
        <w:rPr>
          <w:lang w:val="en-US"/>
        </w:rPr>
        <w:t>i.e.</w:t>
      </w:r>
      <w:r w:rsidRPr="00803058">
        <w:rPr>
          <w:lang w:val="en-US"/>
        </w:rPr>
        <w:t>, topic, research question, hypothesis, and main results).</w:t>
      </w:r>
    </w:p>
    <w:p w:rsidR="00CB0CC1" w:rsidRPr="00803058" w14:paraId="32191026" w14:textId="77777777">
      <w:pPr>
        <w:spacing w:before="200" w:after="200"/>
        <w:rPr>
          <w:lang w:val="en-US"/>
        </w:rPr>
      </w:pPr>
      <w:r w:rsidRPr="00803058">
        <w:rPr>
          <w:b/>
          <w:lang w:val="en-US"/>
        </w:rPr>
        <w:t xml:space="preserve">Week 2 - Essay writing: </w:t>
      </w:r>
      <w:r w:rsidRPr="00803058">
        <w:rPr>
          <w:lang w:val="en-US"/>
        </w:rPr>
        <w:t>In the first 40 minutes</w:t>
      </w:r>
      <w:ins w:id="89" w:author="Editor 2" w:date="2024-07-28T02:25:33Z">
        <w:r>
          <w:rPr>
            <w:lang w:val="en-US"/>
          </w:rPr>
          <w:t>,</w:t>
        </w:r>
      </w:ins>
      <w:r w:rsidRPr="00803058">
        <w:rPr>
          <w:lang w:val="en-US"/>
        </w:rPr>
        <w:t xml:space="preserve"> the students in groups began to organize the writing of their essays. In the remaining 20 minutes, guidance on how to improve </w:t>
      </w:r>
      <w:del w:id="90" w:author="Editor 2" w:date="2024-07-28T02:25:33Z">
        <w:r w:rsidRPr="00803058">
          <w:rPr>
            <w:lang w:val="en-US"/>
          </w:rPr>
          <w:delText xml:space="preserve">the </w:delText>
        </w:r>
      </w:del>
      <w:r w:rsidRPr="00803058">
        <w:rPr>
          <w:lang w:val="en-US"/>
        </w:rPr>
        <w:t xml:space="preserve">essay writing or provide feedback from the previous JC was </w:t>
      </w:r>
      <w:del w:id="91" w:author="Editor 2" w:date="2024-07-28T02:25:33Z">
        <w:r w:rsidRPr="00803058">
          <w:rPr>
            <w:lang w:val="en-US"/>
          </w:rPr>
          <w:delText>conducted</w:delText>
        </w:r>
      </w:del>
      <w:ins w:id="92" w:author="Editor 2" w:date="2024-07-28T02:25:33Z">
        <w:r>
          <w:rPr>
            <w:lang w:val="en-US"/>
          </w:rPr>
          <w:t>provided</w:t>
        </w:r>
      </w:ins>
      <w:r w:rsidRPr="00803058">
        <w:rPr>
          <w:lang w:val="en-US"/>
        </w:rPr>
        <w:t>.</w:t>
      </w:r>
    </w:p>
    <w:p w:rsidR="00CB0CC1" w:rsidRPr="00803058" w14:paraId="068D5162" w14:textId="77777777">
      <w:pPr>
        <w:spacing w:before="200" w:after="200"/>
        <w:rPr>
          <w:lang w:val="en-US"/>
        </w:rPr>
      </w:pPr>
      <w:r w:rsidRPr="00803058">
        <w:rPr>
          <w:b/>
          <w:lang w:val="en-US"/>
        </w:rPr>
        <w:t xml:space="preserve">Week 3 - Reading discussion: </w:t>
      </w:r>
      <w:r w:rsidRPr="00803058">
        <w:rPr>
          <w:lang w:val="en-US"/>
        </w:rPr>
        <w:t xml:space="preserve">In the first 30 minutes, </w:t>
      </w:r>
      <w:ins w:id="93" w:author="Editor 2" w:date="2024-07-28T02:25:33Z">
        <w:r>
          <w:rPr>
            <w:lang w:val="en-US"/>
          </w:rPr>
          <w:t xml:space="preserve">the </w:t>
        </w:r>
      </w:ins>
      <w:r w:rsidRPr="00803058">
        <w:rPr>
          <w:lang w:val="en-US"/>
        </w:rPr>
        <w:t xml:space="preserve">students were randomly grouped with members of other groups to discuss their ideas and points of view </w:t>
      </w:r>
      <w:del w:id="94" w:author="Editor 2" w:date="2024-07-28T02:25:33Z">
        <w:r w:rsidRPr="00803058">
          <w:rPr>
            <w:lang w:val="en-US"/>
          </w:rPr>
          <w:delText xml:space="preserve">based </w:delText>
        </w:r>
      </w:del>
      <w:r w:rsidRPr="00803058">
        <w:rPr>
          <w:lang w:val="en-US"/>
        </w:rPr>
        <w:t xml:space="preserve">on the </w:t>
      </w:r>
      <w:ins w:id="95" w:author="Editor 2" w:date="2024-07-28T02:25:33Z">
        <w:r>
          <w:rPr>
            <w:lang w:val="en-US"/>
          </w:rPr>
          <w:t xml:space="preserve">basis of the </w:t>
        </w:r>
      </w:ins>
      <w:r w:rsidRPr="00803058">
        <w:rPr>
          <w:lang w:val="en-US"/>
        </w:rPr>
        <w:t xml:space="preserve">article read. At the end of that period, all </w:t>
      </w:r>
      <w:ins w:id="96" w:author="Editor 2" w:date="2024-07-28T02:25:33Z">
        <w:r>
          <w:rPr>
            <w:lang w:val="en-US"/>
          </w:rPr>
          <w:t xml:space="preserve">the </w:t>
        </w:r>
      </w:ins>
      <w:r w:rsidRPr="00803058">
        <w:rPr>
          <w:lang w:val="en-US"/>
        </w:rPr>
        <w:t xml:space="preserve">students were returned to the main room for the general discussion guided by the professor. </w:t>
      </w:r>
      <w:del w:id="97" w:author="Editor 2" w:date="2024-07-28T02:25:33Z">
        <w:r w:rsidRPr="00803058">
          <w:rPr>
            <w:lang w:val="en-US"/>
          </w:rPr>
          <w:delText>In case</w:delText>
        </w:r>
      </w:del>
      <w:ins w:id="98" w:author="Editor 2" w:date="2024-07-28T02:25:33Z">
        <w:r>
          <w:rPr>
            <w:lang w:val="en-US"/>
          </w:rPr>
          <w:t>If</w:t>
        </w:r>
      </w:ins>
      <w:r w:rsidRPr="00803058">
        <w:rPr>
          <w:lang w:val="en-US"/>
        </w:rPr>
        <w:t xml:space="preserve"> there were no initial opinions, the professor asked questions and probed their reading to encourage further discussion by presenting different ideas and opinions. In some sessions, slides were used to present case studies or experiences </w:t>
      </w:r>
      <w:del w:id="99" w:author="Editor 2" w:date="2024-07-28T02:25:33Z">
        <w:r w:rsidRPr="00803058">
          <w:rPr>
            <w:lang w:val="en-US"/>
          </w:rPr>
          <w:delText>about</w:delText>
        </w:r>
      </w:del>
      <w:ins w:id="100" w:author="Editor 2" w:date="2024-07-28T02:25:33Z">
        <w:r>
          <w:rPr>
            <w:lang w:val="en-US"/>
          </w:rPr>
          <w:t>related to</w:t>
        </w:r>
      </w:ins>
      <w:r w:rsidRPr="00803058">
        <w:rPr>
          <w:lang w:val="en-US"/>
        </w:rPr>
        <w:t xml:space="preserve"> the article topic to motivate the discussion. At the end of the session, the students </w:t>
      </w:r>
      <w:del w:id="101" w:author="Editor 2" w:date="2024-07-28T02:25:33Z">
        <w:r w:rsidRPr="00803058">
          <w:rPr>
            <w:lang w:val="en-US"/>
          </w:rPr>
          <w:delText>have to</w:delText>
        </w:r>
      </w:del>
      <w:ins w:id="102" w:author="Editor 2" w:date="2024-07-28T02:25:33Z">
        <w:r>
          <w:rPr>
            <w:lang w:val="en-US"/>
          </w:rPr>
          <w:t>must</w:t>
        </w:r>
      </w:ins>
      <w:r w:rsidRPr="00803058">
        <w:rPr>
          <w:lang w:val="en-US"/>
        </w:rPr>
        <w:t xml:space="preserve"> submit their essays as the final product of </w:t>
      </w:r>
      <w:ins w:id="103" w:author="Editor 2" w:date="2024-07-28T02:25:33Z">
        <w:r>
          <w:rPr>
            <w:lang w:val="en-US"/>
          </w:rPr>
          <w:t xml:space="preserve">the </w:t>
        </w:r>
      </w:ins>
      <w:r w:rsidRPr="00803058">
        <w:rPr>
          <w:lang w:val="en-US"/>
        </w:rPr>
        <w:t>JC.</w:t>
      </w:r>
    </w:p>
    <w:p w:rsidR="00CB0CC1" w:rsidRPr="00803058" w14:paraId="7677CC54" w14:textId="77777777">
      <w:pPr>
        <w:spacing w:before="200" w:after="200"/>
        <w:rPr>
          <w:lang w:val="en-US"/>
        </w:rPr>
      </w:pPr>
    </w:p>
    <w:tbl>
      <w:tblPr>
        <w:tblStyle w:val="a1"/>
        <w:tblW w:w="0" w:type="auto"/>
        <w:tblInd w:w="0" w:type="dxa"/>
        <w:tblLayout w:type="fixed"/>
        <w:tblLook w:val="0600"/>
      </w:tblPr>
      <w:tblGrid>
        <w:gridCol w:w="8789"/>
      </w:tblGrid>
      <w:tr w14:paraId="67B1020B"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14:paraId="6CE6A767" w14:textId="77777777">
            <w:pPr>
              <w:spacing w:before="200" w:after="200"/>
              <w:jc w:val="center"/>
            </w:pPr>
            <w:r>
              <w:rPr>
                <w:noProof/>
              </w:rPr>
              <w:drawing>
                <wp:inline distT="114300" distB="114300" distL="114300" distR="114300">
                  <wp:extent cx="3325313" cy="40309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xmlns:r="http://schemas.openxmlformats.org/officeDocument/2006/relationships" r:embed="rId35"/>
                          <a:srcRect l="4169" r="4169"/>
                          <a:stretch>
                            <a:fillRect/>
                          </a:stretch>
                        </pic:blipFill>
                        <pic:spPr>
                          <a:xfrm>
                            <a:off x="0" y="0"/>
                            <a:ext cx="3325313" cy="4030909"/>
                          </a:xfrm>
                          <a:prstGeom prst="rect">
                            <a:avLst/>
                          </a:prstGeom>
                        </pic:spPr>
                      </pic:pic>
                    </a:graphicData>
                  </a:graphic>
                </wp:inline>
              </w:drawing>
            </w:r>
          </w:p>
        </w:tc>
      </w:tr>
      <w:tr w14:paraId="2DF60A73" w14:textId="77777777">
        <w:tblPrEx>
          <w:tblW w:w="0" w:type="auto"/>
          <w:tblInd w:w="0" w:type="dxa"/>
          <w:tblLayout w:type="fixed"/>
          <w:tblLook w:val="0600"/>
        </w:tblPrEx>
        <w:trPr>
          <w:trHeight w:val="2358"/>
        </w:trPr>
        <w:tc>
          <w:tcPr>
            <w:tcW w:w="8789" w:type="dxa"/>
            <w:shd w:val="clear" w:color="auto" w:fill="auto"/>
            <w:tcMar>
              <w:top w:w="100" w:type="dxa"/>
              <w:left w:w="100" w:type="dxa"/>
              <w:bottom w:w="100" w:type="dxa"/>
              <w:right w:w="100" w:type="dxa"/>
            </w:tcMar>
            <w:vAlign w:val="center"/>
          </w:tcPr>
          <w:p w:rsidR="00CB0CC1" w14:paraId="0CA841EE" w14:textId="77777777">
            <w:pPr>
              <w:widowControl w:val="0"/>
              <w:spacing w:before="200" w:after="200"/>
            </w:pPr>
            <w:bookmarkStart w:id="104" w:name="kix.496kixf5gqtx" w:colFirst="0" w:colLast="0"/>
            <w:bookmarkEnd w:id="104"/>
            <w:r w:rsidRPr="00803058">
              <w:rPr>
                <w:lang w:val="en-US"/>
              </w:rPr>
              <w:t xml:space="preserve">Figure 1: Journal club teaching approach implemented in plant genetics lectures during two academic semesters in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w:t>
            </w:r>
            <w:r>
              <w:rPr>
                <w:lang w:val="en-US"/>
              </w:rPr>
              <w:t>Four journal clubs were conducted for each academic semester.</w:t>
            </w:r>
          </w:p>
        </w:tc>
      </w:tr>
    </w:tbl>
    <w:p w:rsidR="00CB0CC1" w14:paraId="52FBA017" w14:textId="77777777">
      <w:pPr>
        <w:pStyle w:val="Heading2"/>
      </w:pPr>
      <w:bookmarkStart w:id="105" w:name="_iz0l6or62j60" w:colFirst="0" w:colLast="0"/>
      <w:bookmarkEnd w:id="105"/>
      <w:r>
        <w:rPr>
          <w:lang w:val="en-US"/>
        </w:rPr>
        <w:t>Instrument</w:t>
      </w:r>
    </w:p>
    <w:p w:rsidR="00CB0CC1" w:rsidRPr="00803058" w14:paraId="1A3962AE" w14:textId="77777777">
      <w:pPr>
        <w:spacing w:before="200" w:after="200"/>
        <w:rPr>
          <w:lang w:val="en-US"/>
        </w:rPr>
      </w:pPr>
      <w:r w:rsidRPr="00803058">
        <w:rPr>
          <w:b/>
          <w:lang w:val="en-US"/>
        </w:rPr>
        <w:t xml:space="preserve">Survey design: </w:t>
      </w:r>
      <w:r w:rsidRPr="00803058">
        <w:rPr>
          <w:lang w:val="en-US"/>
        </w:rPr>
        <w:t xml:space="preserve">At the </w:t>
      </w:r>
      <w:del w:id="106" w:author="Editor 2" w:date="2024-07-28T02:25:33Z">
        <w:r w:rsidRPr="00803058">
          <w:rPr>
            <w:lang w:val="en-US"/>
          </w:rPr>
          <w:delText>final</w:delText>
        </w:r>
      </w:del>
      <w:ins w:id="107" w:author="Editor 2" w:date="2024-07-28T02:25:33Z">
        <w:r>
          <w:rPr>
            <w:lang w:val="en-US"/>
          </w:rPr>
          <w:t>end</w:t>
        </w:r>
      </w:ins>
      <w:r w:rsidRPr="00803058">
        <w:rPr>
          <w:lang w:val="en-US"/>
        </w:rPr>
        <w:t xml:space="preserve"> of the course</w:t>
      </w:r>
      <w:ins w:id="108" w:author="Editor 2" w:date="2024-07-28T02:25:33Z">
        <w:r>
          <w:rPr>
            <w:lang w:val="en-US"/>
          </w:rPr>
          <w:t>,</w:t>
        </w:r>
      </w:ins>
      <w:r w:rsidRPr="00803058">
        <w:rPr>
          <w:lang w:val="en-US"/>
        </w:rPr>
        <w:t xml:space="preserve"> a survey was designed to determine the level of satisfaction with </w:t>
      </w:r>
      <w:del w:id="109" w:author="Editor 2" w:date="2024-07-28T02:25:33Z">
        <w:r w:rsidRPr="00803058">
          <w:rPr>
            <w:lang w:val="en-US"/>
          </w:rPr>
          <w:delText xml:space="preserve">the </w:delText>
        </w:r>
      </w:del>
      <w:r w:rsidRPr="00803058">
        <w:rPr>
          <w:lang w:val="en-US"/>
        </w:rPr>
        <w:t xml:space="preserve">JC implementation. In addition, objective questions were included to evaluate the tools that participants learned and used during the course </w:t>
      </w:r>
      <w:r w:rsidRPr="00803058">
        <w:rPr>
          <w:lang w:val="en-US"/>
        </w:rPr>
        <w:t>(</w:t>
      </w:r>
      <w:hyperlink w:anchor="kix.j6aj6xi5zazn">
        <w:r w:rsidRPr="00803058">
          <w:rPr>
            <w:color w:val="1155CC"/>
            <w:u w:val="single"/>
            <w:lang w:val="en-US"/>
          </w:rPr>
          <w:t>Table 3</w:t>
        </w:r>
      </w:hyperlink>
      <w:r w:rsidRPr="00803058">
        <w:rPr>
          <w:lang w:val="en-US"/>
        </w:rPr>
        <w:t>). The survey was voluntary and anonymous to allow students to express their opinions without any restrictions.</w:t>
      </w:r>
    </w:p>
    <w:p w:rsidR="00CB0CC1" w:rsidRPr="00803058" w14:paraId="268B7C43" w14:textId="77777777">
      <w:pPr>
        <w:spacing w:before="200" w:after="200"/>
        <w:rPr>
          <w:lang w:val="en-US"/>
        </w:rPr>
      </w:pPr>
    </w:p>
    <w:p w:rsidR="00CB0CC1" w:rsidRPr="00803058" w14:paraId="502AE204" w14:textId="77777777">
      <w:pPr>
        <w:spacing w:before="200" w:after="200"/>
        <w:rPr>
          <w:lang w:val="en-US"/>
        </w:rPr>
      </w:pPr>
    </w:p>
    <w:tbl>
      <w:tblPr>
        <w:tblStyle w:val="a2"/>
        <w:tblW w:w="0" w:type="auto"/>
        <w:tblInd w:w="0" w:type="dxa"/>
        <w:tblLayout w:type="fixed"/>
        <w:tblLook w:val="0600"/>
      </w:tblPr>
      <w:tblGrid>
        <w:gridCol w:w="8789"/>
      </w:tblGrid>
      <w:tr w14:paraId="2932E9A8"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rsidRPr="00803058" w14:paraId="182D9ED4" w14:textId="77777777">
            <w:pPr>
              <w:widowControl w:val="0"/>
              <w:pBdr>
                <w:top w:val="nil"/>
                <w:left w:val="nil"/>
                <w:bottom w:val="nil"/>
                <w:right w:val="nil"/>
                <w:between w:val="nil"/>
              </w:pBdr>
              <w:spacing w:before="0" w:after="0" w:line="276" w:lineRule="auto"/>
              <w:jc w:val="left"/>
              <w:rPr>
                <w:rFonts w:ascii="Arial" w:eastAsia="Arial" w:hAnsi="Arial" w:cs="Arial"/>
                <w:sz w:val="20"/>
                <w:szCs w:val="20"/>
                <w:lang w:val="en-US"/>
              </w:rPr>
            </w:pPr>
            <w:bookmarkStart w:id="110" w:name="es7ldr5wrwnj" w:colFirst="0" w:colLast="0"/>
            <w:bookmarkEnd w:id="110"/>
            <w:r w:rsidRPr="00803058">
              <w:rPr>
                <w:rFonts w:ascii="Arial" w:eastAsia="Arial" w:hAnsi="Arial" w:cs="Arial"/>
                <w:sz w:val="20"/>
                <w:szCs w:val="20"/>
                <w:lang w:val="en-US"/>
              </w:rPr>
              <w:t xml:space="preserve">Table 2: </w:t>
            </w:r>
            <w:r w:rsidRPr="00803058">
              <w:rPr>
                <w:lang w:val="en-US"/>
              </w:rPr>
              <w:t xml:space="preserve"> Questions of the survey to evaluate the level of satisfaction of the journal club in the plant genetics lectures during the period 2021 and 2022.</w:t>
            </w:r>
            <w:r w:rsidRPr="00803058">
              <w:rPr>
                <w:rFonts w:ascii="Arial" w:eastAsia="Arial" w:hAnsi="Arial" w:cs="Arial"/>
                <w:sz w:val="20"/>
                <w:szCs w:val="20"/>
                <w:lang w:val="en-US"/>
              </w:rPr>
              <w:t xml:space="preserve"> </w:t>
            </w:r>
          </w:p>
        </w:tc>
      </w:tr>
      <w:tr w14:paraId="254A8FE3"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rsidRPr="00803058" w14:paraId="213AA62E" w14:textId="77777777">
            <w:pPr>
              <w:spacing w:before="0" w:after="0"/>
              <w:rPr>
                <w:rFonts w:ascii="Arial" w:eastAsia="Arial" w:hAnsi="Arial" w:cs="Arial"/>
                <w:sz w:val="20"/>
                <w:szCs w:val="20"/>
                <w:lang w:val="en-US"/>
              </w:rPr>
            </w:pPr>
          </w:p>
          <w:tbl>
            <w:tblPr>
              <w:tblStyle w:val="a3"/>
              <w:tblW w:w="5805" w:type="dxa"/>
              <w:tblInd w:w="0" w:type="dxa"/>
              <w:tblBorders>
                <w:top w:val="nil"/>
                <w:left w:val="nil"/>
                <w:bottom w:val="nil"/>
                <w:right w:val="nil"/>
                <w:insideH w:val="nil"/>
                <w:insideV w:val="nil"/>
              </w:tblBorders>
              <w:tblLayout w:type="fixed"/>
              <w:tblLook w:val="0600"/>
            </w:tblPr>
            <w:tblGrid>
              <w:gridCol w:w="1035"/>
              <w:gridCol w:w="4770"/>
            </w:tblGrid>
            <w:tr w14:paraId="74BDFF8B" w14:textId="77777777">
              <w:tblPrEx>
                <w:tblW w:w="5805" w:type="dxa"/>
                <w:tblInd w:w="0" w:type="dxa"/>
                <w:tblBorders>
                  <w:top w:val="nil"/>
                  <w:left w:val="nil"/>
                  <w:bottom w:val="nil"/>
                  <w:right w:val="nil"/>
                  <w:insideH w:val="nil"/>
                  <w:insideV w:val="nil"/>
                </w:tblBorders>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6205E583" w14:textId="77777777">
                  <w:pPr>
                    <w:widowControl w:val="0"/>
                    <w:spacing w:before="0" w:after="0" w:line="276" w:lineRule="auto"/>
                    <w:jc w:val="center"/>
                    <w:rPr>
                      <w:rFonts w:ascii="Arial" w:eastAsia="Arial" w:hAnsi="Arial" w:cs="Arial"/>
                      <w:sz w:val="20"/>
                      <w:szCs w:val="20"/>
                    </w:rPr>
                  </w:pPr>
                  <w:r>
                    <w:rPr>
                      <w:rFonts w:ascii="Arial" w:eastAsia="Arial" w:hAnsi="Arial" w:cs="Arial"/>
                      <w:b/>
                      <w:sz w:val="20"/>
                      <w:szCs w:val="20"/>
                      <w:lang w:val="en-US"/>
                    </w:rPr>
                    <w:t>Number</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1742B247" w14:textId="77777777">
                  <w:pPr>
                    <w:widowControl w:val="0"/>
                    <w:spacing w:before="0" w:after="0" w:line="276" w:lineRule="auto"/>
                    <w:jc w:val="left"/>
                    <w:rPr>
                      <w:rFonts w:ascii="Arial" w:eastAsia="Arial" w:hAnsi="Arial" w:cs="Arial"/>
                      <w:sz w:val="20"/>
                      <w:szCs w:val="20"/>
                    </w:rPr>
                  </w:pPr>
                  <w:r>
                    <w:rPr>
                      <w:rFonts w:ascii="Arial" w:eastAsia="Arial" w:hAnsi="Arial" w:cs="Arial"/>
                      <w:b/>
                      <w:sz w:val="20"/>
                      <w:szCs w:val="20"/>
                      <w:lang w:val="en-US"/>
                    </w:rPr>
                    <w:t>Question</w:t>
                  </w:r>
                </w:p>
              </w:tc>
            </w:tr>
            <w:tr w14:paraId="0AE7D529"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380168B7"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1</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291AF9A4"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Were the articles difficult to understand?</w:t>
                  </w:r>
                </w:p>
              </w:tc>
            </w:tr>
            <w:tr w14:paraId="1005CBCE"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AE92B6E"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2</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5E341B3D"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Was the time for each journal club adequate?</w:t>
                  </w:r>
                </w:p>
              </w:tc>
            </w:tr>
            <w:tr w14:paraId="70AD395A"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9684CBE"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3</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4154E3A0"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Should we read fewer articles?</w:t>
                  </w:r>
                </w:p>
              </w:tc>
            </w:tr>
            <w:tr w14:paraId="42AAEAA5"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07E35CB"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4</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44E28F94"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Should we read more articles?</w:t>
                  </w:r>
                </w:p>
              </w:tc>
            </w:tr>
            <w:tr w14:paraId="4A8F7D70"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31F89987"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5</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2926A4DD"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Was the number of articles appropriate?</w:t>
                  </w:r>
                </w:p>
              </w:tc>
            </w:tr>
            <w:tr w14:paraId="6866908E"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7DCC12A4"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7</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18F41F6E"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Did you like the articles?</w:t>
                  </w:r>
                </w:p>
              </w:tc>
            </w:tr>
            <w:tr w14:paraId="29BAE94D" w14:textId="77777777">
              <w:tblPrEx>
                <w:tblW w:w="5805" w:type="dxa"/>
                <w:tblInd w:w="0" w:type="dxa"/>
                <w:tblLayout w:type="fixed"/>
                <w:tblLook w:val="0600"/>
              </w:tblPrEx>
              <w:trPr>
                <w:trHeight w:val="540"/>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41C4905F"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8</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2CE35EDC"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Do you consider the Journal Club relevant to your education?</w:t>
                  </w:r>
                </w:p>
              </w:tc>
            </w:tr>
            <w:tr w14:paraId="1594F348" w14:textId="77777777">
              <w:tblPrEx>
                <w:tblW w:w="5805" w:type="dxa"/>
                <w:tblInd w:w="0" w:type="dxa"/>
                <w:tblLayout w:type="fixed"/>
                <w:tblLook w:val="0600"/>
              </w:tblPrEx>
              <w:trPr>
                <w:trHeight w:val="315"/>
              </w:trPr>
              <w:tc>
                <w:tcPr>
                  <w:tcW w:w="10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14:paraId="0294FE7A" w14:textId="77777777">
                  <w:pPr>
                    <w:widowControl w:val="0"/>
                    <w:spacing w:before="0" w:after="0" w:line="276" w:lineRule="auto"/>
                    <w:jc w:val="center"/>
                    <w:rPr>
                      <w:rFonts w:ascii="Arial" w:eastAsia="Arial" w:hAnsi="Arial" w:cs="Arial"/>
                      <w:sz w:val="20"/>
                      <w:szCs w:val="20"/>
                    </w:rPr>
                  </w:pPr>
                  <w:r>
                    <w:rPr>
                      <w:rFonts w:ascii="Arial" w:eastAsia="Arial" w:hAnsi="Arial" w:cs="Arial"/>
                      <w:sz w:val="20"/>
                      <w:szCs w:val="20"/>
                      <w:lang w:val="en-US"/>
                    </w:rPr>
                    <w:t>9</w:t>
                  </w:r>
                </w:p>
              </w:tc>
              <w:tc>
                <w:tcPr>
                  <w:tcW w:w="47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CB0CC1" w:rsidRPr="00803058" w14:paraId="28F33715" w14:textId="77777777">
                  <w:pPr>
                    <w:widowControl w:val="0"/>
                    <w:spacing w:before="0" w:after="0" w:line="276" w:lineRule="auto"/>
                    <w:jc w:val="left"/>
                    <w:rPr>
                      <w:rFonts w:ascii="Arial" w:eastAsia="Arial" w:hAnsi="Arial" w:cs="Arial"/>
                      <w:sz w:val="20"/>
                      <w:szCs w:val="20"/>
                      <w:lang w:val="en-US"/>
                    </w:rPr>
                  </w:pPr>
                  <w:r w:rsidRPr="00803058">
                    <w:rPr>
                      <w:rFonts w:ascii="Arial" w:eastAsia="Arial" w:hAnsi="Arial" w:cs="Arial"/>
                      <w:sz w:val="20"/>
                      <w:szCs w:val="20"/>
                      <w:lang w:val="en-US"/>
                    </w:rPr>
                    <w:t>Do you agree with its implementation?</w:t>
                  </w:r>
                </w:p>
              </w:tc>
            </w:tr>
          </w:tbl>
          <w:p w:rsidR="00CB0CC1" w:rsidRPr="00803058" w14:paraId="0E45C2B0" w14:textId="77777777">
            <w:pPr>
              <w:spacing w:before="200" w:after="200"/>
              <w:rPr>
                <w:lang w:val="en-US"/>
              </w:rPr>
            </w:pPr>
          </w:p>
        </w:tc>
      </w:tr>
    </w:tbl>
    <w:p w:rsidR="00CB0CC1" w:rsidRPr="00803058" w14:paraId="387EC8EA" w14:textId="77777777">
      <w:pPr>
        <w:spacing w:before="200" w:after="200"/>
        <w:rPr>
          <w:lang w:val="en-US"/>
        </w:rPr>
      </w:pPr>
      <w:r w:rsidRPr="00803058">
        <w:rPr>
          <w:b/>
          <w:lang w:val="en-US"/>
        </w:rPr>
        <w:t xml:space="preserve">Objective rubric: </w:t>
      </w:r>
      <w:r w:rsidRPr="00803058">
        <w:rPr>
          <w:lang w:val="en-US"/>
        </w:rPr>
        <w:t>Writing an essay was the final product of each journal club series (</w:t>
      </w:r>
      <w:r w:rsidRPr="00803058">
        <w:rPr>
          <w:lang w:val="en-US"/>
        </w:rPr>
        <w:t>i.e.</w:t>
      </w:r>
      <w:r w:rsidRPr="00803058">
        <w:rPr>
          <w:lang w:val="en-US"/>
        </w:rPr>
        <w:t xml:space="preserve">, every three weeks). Grading was based on the use of an objective rubric. </w:t>
      </w:r>
      <w:r w:rsidRPr="00803058">
        <w:rPr>
          <w:color w:val="0000FF"/>
          <w:lang w:val="en-US"/>
        </w:rPr>
        <w:t xml:space="preserve">The rubric considered three main aspects </w:t>
      </w:r>
      <w:del w:id="111" w:author="Editor 2" w:date="2024-07-28T02:25:33Z">
        <w:r w:rsidRPr="00803058">
          <w:rPr>
            <w:color w:val="0000FF"/>
            <w:lang w:val="en-US"/>
          </w:rPr>
          <w:delText>within</w:delText>
        </w:r>
      </w:del>
      <w:ins w:id="112" w:author="Editor 2" w:date="2024-07-28T02:25:33Z">
        <w:r>
          <w:rPr>
            <w:color w:val="0000FF"/>
            <w:lang w:val="en-US"/>
          </w:rPr>
          <w:t>of</w:t>
        </w:r>
      </w:ins>
      <w:r w:rsidRPr="00803058">
        <w:rPr>
          <w:color w:val="0000FF"/>
          <w:lang w:val="en-US"/>
        </w:rPr>
        <w:t xml:space="preserve"> the evaluation: attitude, writing, and format. In the attitude aspect, punctuality was taken into account. Although the essays had a set due date, students could submit their work after the deadline with a penalty to the final grade. </w:t>
      </w:r>
      <w:del w:id="113" w:author="Editor 2" w:date="2024-07-28T02:25:33Z">
        <w:r w:rsidRPr="00803058">
          <w:rPr>
            <w:color w:val="0000FF"/>
            <w:lang w:val="en-US"/>
          </w:rPr>
          <w:delText>Regarding</w:delText>
        </w:r>
      </w:del>
      <w:ins w:id="114" w:author="Editor 2" w:date="2024-07-28T02:25:33Z">
        <w:r>
          <w:rPr>
            <w:color w:val="0000FF"/>
            <w:lang w:val="en-US"/>
          </w:rPr>
          <w:t>In terms of</w:t>
        </w:r>
      </w:ins>
      <w:r w:rsidRPr="00803058">
        <w:rPr>
          <w:color w:val="0000FF"/>
          <w:lang w:val="en-US"/>
        </w:rPr>
        <w:t xml:space="preserve"> writing, the structure and content of the introduction, summary, and discussion of the readings were evaluated. For </w:t>
      </w:r>
      <w:del w:id="115" w:author="Editor 2" w:date="2024-07-28T02:25:33Z">
        <w:r w:rsidRPr="00803058">
          <w:rPr>
            <w:color w:val="0000FF"/>
            <w:lang w:val="en-US"/>
          </w:rPr>
          <w:delText>format</w:delText>
        </w:r>
      </w:del>
      <w:ins w:id="116" w:author="Editor 2" w:date="2024-07-28T02:25:33Z">
        <w:r>
          <w:rPr>
            <w:color w:val="0000FF"/>
            <w:lang w:val="en-US"/>
          </w:rPr>
          <w:t>formatting</w:t>
        </w:r>
      </w:ins>
      <w:r w:rsidRPr="00803058">
        <w:rPr>
          <w:color w:val="0000FF"/>
          <w:lang w:val="en-US"/>
        </w:rPr>
        <w:t xml:space="preserve">, references and the overall structure of the final document were considered </w:t>
      </w:r>
      <w:r w:rsidRPr="00803058">
        <w:rPr>
          <w:color w:val="0000FF"/>
          <w:highlight w:val="yellow"/>
          <w:lang w:val="en-US"/>
        </w:rPr>
        <w:t>(Table</w:t>
      </w:r>
      <w:r w:rsidRPr="00803058">
        <w:rPr>
          <w:color w:val="0000FF"/>
          <w:highlight w:val="yellow"/>
          <w:lang w:val="en-US"/>
        </w:rPr>
        <w:t xml:space="preserve"> S1</w:t>
      </w:r>
      <w:r w:rsidRPr="00803058">
        <w:rPr>
          <w:color w:val="0000FF"/>
          <w:highlight w:val="yellow"/>
          <w:lang w:val="en-US"/>
        </w:rPr>
        <w:t>)</w:t>
      </w:r>
      <w:r w:rsidRPr="00803058">
        <w:rPr>
          <w:color w:val="0000FF"/>
          <w:lang w:val="en-US"/>
        </w:rPr>
        <w:t>. The dependent variable in this study was academic achievement. The independent variable was derived from the rubric criteria established according to the guidelines set by the Peruvian Ministry of Education (</w:t>
      </w:r>
      <w:r w:rsidRPr="00803058">
        <w:rPr>
          <w:color w:val="0000FF"/>
          <w:highlight w:val="yellow"/>
          <w:lang w:val="en-US"/>
        </w:rPr>
        <w:t>CITA</w:t>
      </w:r>
      <w:r w:rsidRPr="00803058">
        <w:rPr>
          <w:color w:val="0000FF"/>
          <w:lang w:val="en-US"/>
        </w:rPr>
        <w:t>), which employs a scoring system ranging from 0</w:t>
      </w:r>
      <w:del w:id="117" w:author="Editor 2" w:date="2024-07-28T02:25:33Z">
        <w:r w:rsidRPr="00803058">
          <w:rPr>
            <w:color w:val="0000FF"/>
            <w:lang w:val="en-US"/>
          </w:rPr>
          <w:delText xml:space="preserve"> to </w:delText>
        </w:r>
      </w:del>
      <w:ins w:id="118" w:author="Editor 2" w:date="2024-07-28T02:25:33Z">
        <w:r>
          <w:rPr>
            <w:color w:val="0000FF"/>
            <w:lang w:val="en-US"/>
          </w:rPr>
          <w:t>--</w:t>
        </w:r>
      </w:ins>
      <w:r w:rsidRPr="00803058">
        <w:rPr>
          <w:color w:val="0000FF"/>
          <w:lang w:val="en-US"/>
        </w:rPr>
        <w:t xml:space="preserve">20. Five levels of achievement were identified: (i) </w:t>
      </w:r>
      <w:del w:id="119" w:author="Editor 2" w:date="2024-07-28T02:25:33Z">
        <w:r w:rsidRPr="00803058">
          <w:rPr>
            <w:color w:val="0000FF"/>
            <w:lang w:val="en-US"/>
          </w:rPr>
          <w:delText>Outstanding</w:delText>
        </w:r>
      </w:del>
      <w:ins w:id="120" w:author="Editor 2" w:date="2024-07-28T02:25:33Z">
        <w:r>
          <w:rPr>
            <w:color w:val="0000FF"/>
            <w:lang w:val="en-US"/>
          </w:rPr>
          <w:t>outstanding</w:t>
        </w:r>
      </w:ins>
      <w:r w:rsidRPr="00803058">
        <w:rPr>
          <w:color w:val="0000FF"/>
          <w:lang w:val="en-US"/>
        </w:rPr>
        <w:t xml:space="preserve"> (18-</w:t>
      </w:r>
      <w:ins w:id="121" w:author="Editor 2" w:date="2024-07-28T02:25:33Z">
        <w:r>
          <w:rPr>
            <w:color w:val="0000FF"/>
            <w:lang w:val="en-US"/>
          </w:rPr>
          <w:t>-</w:t>
        </w:r>
      </w:ins>
      <w:r w:rsidRPr="00803058">
        <w:rPr>
          <w:color w:val="0000FF"/>
          <w:lang w:val="en-US"/>
        </w:rPr>
        <w:t xml:space="preserve">20), (ii) </w:t>
      </w:r>
      <w:del w:id="122" w:author="Editor 2" w:date="2024-07-28T02:25:33Z">
        <w:r w:rsidRPr="00803058">
          <w:rPr>
            <w:color w:val="0000FF"/>
            <w:lang w:val="en-US"/>
          </w:rPr>
          <w:delText>Expected</w:delText>
        </w:r>
      </w:del>
      <w:ins w:id="123" w:author="Editor 2" w:date="2024-07-28T02:25:33Z">
        <w:r>
          <w:rPr>
            <w:color w:val="0000FF"/>
            <w:lang w:val="en-US"/>
          </w:rPr>
          <w:t>expected</w:t>
        </w:r>
      </w:ins>
      <w:r w:rsidRPr="00803058">
        <w:rPr>
          <w:color w:val="0000FF"/>
          <w:lang w:val="en-US"/>
        </w:rPr>
        <w:t xml:space="preserve"> (14-</w:t>
      </w:r>
      <w:ins w:id="124" w:author="Editor 2" w:date="2024-07-28T02:25:33Z">
        <w:r>
          <w:rPr>
            <w:color w:val="0000FF"/>
            <w:lang w:val="en-US"/>
          </w:rPr>
          <w:t>-</w:t>
        </w:r>
      </w:ins>
      <w:r w:rsidRPr="00803058">
        <w:rPr>
          <w:color w:val="0000FF"/>
          <w:lang w:val="en-US"/>
        </w:rPr>
        <w:t xml:space="preserve">17), (iii) </w:t>
      </w:r>
      <w:del w:id="125" w:author="Editor 2" w:date="2024-07-28T02:25:33Z">
        <w:r w:rsidRPr="00803058">
          <w:rPr>
            <w:color w:val="0000FF"/>
            <w:lang w:val="en-US"/>
          </w:rPr>
          <w:delText>In</w:delText>
        </w:r>
      </w:del>
      <w:ins w:id="126" w:author="Editor 2" w:date="2024-07-28T02:25:33Z">
        <w:r>
          <w:rPr>
            <w:color w:val="0000FF"/>
            <w:lang w:val="en-US"/>
          </w:rPr>
          <w:t>in</w:t>
        </w:r>
      </w:ins>
      <w:r w:rsidRPr="00803058">
        <w:rPr>
          <w:color w:val="0000FF"/>
          <w:lang w:val="en-US"/>
        </w:rPr>
        <w:t xml:space="preserve"> process (11-</w:t>
      </w:r>
      <w:ins w:id="127" w:author="Editor 2" w:date="2024-07-28T02:25:33Z">
        <w:r>
          <w:rPr>
            <w:color w:val="0000FF"/>
            <w:lang w:val="en-US"/>
          </w:rPr>
          <w:t>-</w:t>
        </w:r>
      </w:ins>
      <w:r w:rsidRPr="00803058">
        <w:rPr>
          <w:color w:val="0000FF"/>
          <w:lang w:val="en-US"/>
        </w:rPr>
        <w:t>13), (iv) beginning (0-</w:t>
      </w:r>
      <w:ins w:id="128" w:author="Editor 2" w:date="2024-07-28T02:25:33Z">
        <w:r>
          <w:rPr>
            <w:color w:val="0000FF"/>
            <w:lang w:val="en-US"/>
          </w:rPr>
          <w:t>-</w:t>
        </w:r>
      </w:ins>
      <w:r w:rsidRPr="00803058">
        <w:rPr>
          <w:color w:val="0000FF"/>
          <w:lang w:val="en-US"/>
        </w:rPr>
        <w:t xml:space="preserve">10), and (v) </w:t>
      </w:r>
      <w:del w:id="129" w:author="Editor 2" w:date="2024-07-28T02:25:33Z">
        <w:r w:rsidRPr="00803058">
          <w:rPr>
            <w:color w:val="0000FF"/>
            <w:lang w:val="en-US"/>
          </w:rPr>
          <w:delText>In</w:delText>
        </w:r>
      </w:del>
      <w:ins w:id="130" w:author="Editor 2" w:date="2024-07-28T02:25:33Z">
        <w:r>
          <w:rPr>
            <w:color w:val="0000FF"/>
            <w:lang w:val="en-US"/>
          </w:rPr>
          <w:t>in</w:t>
        </w:r>
      </w:ins>
      <w:r w:rsidRPr="00803058">
        <w:rPr>
          <w:color w:val="0000FF"/>
          <w:lang w:val="en-US"/>
        </w:rPr>
        <w:t xml:space="preserve"> progress (0-</w:t>
      </w:r>
      <w:ins w:id="131" w:author="Editor 2" w:date="2024-07-28T02:25:33Z">
        <w:r>
          <w:rPr>
            <w:color w:val="0000FF"/>
            <w:lang w:val="en-US"/>
          </w:rPr>
          <w:t>-</w:t>
        </w:r>
      </w:ins>
      <w:r w:rsidRPr="00803058">
        <w:rPr>
          <w:color w:val="0000FF"/>
          <w:lang w:val="en-US"/>
        </w:rPr>
        <w:t>10).</w:t>
      </w:r>
      <w:r w:rsidRPr="00803058">
        <w:rPr>
          <w:lang w:val="en-US"/>
        </w:rPr>
        <w:t xml:space="preserve"> The names of the participants were removed from the grading book to maintain the privacy of the students </w:t>
      </w:r>
      <w:r w:rsidRPr="00803058">
        <w:rPr>
          <w:highlight w:val="yellow"/>
          <w:lang w:val="en-US"/>
        </w:rPr>
        <w:t>(ESM 2)</w:t>
      </w:r>
      <w:r w:rsidRPr="00803058">
        <w:rPr>
          <w:lang w:val="en-US"/>
        </w:rPr>
        <w:t>.</w:t>
      </w:r>
    </w:p>
    <w:p w:rsidR="00CB0CC1" w:rsidRPr="00803058" w14:paraId="72EE7D7D" w14:textId="77777777">
      <w:pPr>
        <w:spacing w:before="200" w:after="200"/>
        <w:rPr>
          <w:lang w:val="en-US"/>
        </w:rPr>
      </w:pPr>
    </w:p>
    <w:p w:rsidR="00CB0CC1" w:rsidRPr="00803058" w14:paraId="4251255D" w14:textId="77777777">
      <w:pPr>
        <w:spacing w:before="200" w:after="200"/>
        <w:rPr>
          <w:lang w:val="en-US"/>
        </w:rPr>
      </w:pPr>
    </w:p>
    <w:p w:rsidR="00CB0CC1" w:rsidRPr="00803058" w14:paraId="3E132B7D" w14:textId="77777777">
      <w:pPr>
        <w:pStyle w:val="Heading2"/>
        <w:rPr>
          <w:lang w:val="en-US"/>
        </w:rPr>
      </w:pPr>
      <w:r w:rsidRPr="00803058">
        <w:rPr>
          <w:lang w:val="en-US"/>
        </w:rPr>
        <w:t xml:space="preserve">Data </w:t>
      </w:r>
      <w:del w:id="132" w:author="Editor 2" w:date="2024-07-28T02:25:33Z">
        <w:r w:rsidRPr="00803058">
          <w:rPr>
            <w:lang w:val="en-US"/>
          </w:rPr>
          <w:delText>Collection</w:delText>
        </w:r>
      </w:del>
      <w:ins w:id="133" w:author="Editor 2" w:date="2024-07-28T02:25:33Z">
        <w:r>
          <w:rPr>
            <w:lang w:val="en-US"/>
          </w:rPr>
          <w:t>collection</w:t>
        </w:r>
      </w:ins>
      <w:bookmarkStart w:id="134" w:name="_kq77rlm7mar2" w:colFirst="0" w:colLast="0"/>
      <w:bookmarkEnd w:id="134"/>
      <w:r w:rsidRPr="00803058">
        <w:rPr>
          <w:lang w:val="en-US"/>
        </w:rPr>
        <w:t xml:space="preserve"> and </w:t>
      </w:r>
      <w:del w:id="135" w:author="Editor 2" w:date="2024-07-28T02:25:33Z">
        <w:r w:rsidRPr="00803058">
          <w:rPr>
            <w:lang w:val="en-US"/>
          </w:rPr>
          <w:delText>Analysis</w:delText>
        </w:r>
      </w:del>
      <w:ins w:id="136" w:author="Editor 2" w:date="2024-07-28T02:25:33Z">
        <w:r>
          <w:rPr>
            <w:lang w:val="en-US"/>
          </w:rPr>
          <w:t>analysis</w:t>
        </w:r>
      </w:ins>
    </w:p>
    <w:p w:rsidR="00CB0CC1" w:rsidRPr="00803058" w14:paraId="007837ED" w14:textId="77777777">
      <w:pPr>
        <w:spacing w:before="200" w:after="200"/>
        <w:rPr>
          <w:lang w:val="en-US"/>
        </w:rPr>
      </w:pPr>
      <w:r w:rsidRPr="00803058">
        <w:rPr>
          <w:lang w:val="en-US"/>
        </w:rPr>
        <w:t xml:space="preserve">Data analysis was performed </w:t>
      </w:r>
      <w:del w:id="137" w:author="Editor 2" w:date="2024-07-28T02:25:33Z">
        <w:r w:rsidRPr="00803058">
          <w:rPr>
            <w:lang w:val="en-US"/>
          </w:rPr>
          <w:delText>in</w:delText>
        </w:r>
      </w:del>
      <w:ins w:id="138" w:author="Editor 2" w:date="2024-07-28T02:25:33Z">
        <w:r>
          <w:rPr>
            <w:lang w:val="en-US"/>
          </w:rPr>
          <w:t>via</w:t>
        </w:r>
      </w:ins>
      <w:r w:rsidRPr="00803058">
        <w:rPr>
          <w:lang w:val="en-US"/>
        </w:rPr>
        <w:t xml:space="preserve"> the statistical software R version 4.4.1 </w:t>
      </w:r>
      <w:r w:rsidRPr="00803058">
        <w:rPr>
          <w:lang w:val="en-US"/>
        </w:rPr>
        <w:t>(</w:t>
      </w:r>
      <w:hyperlink r:id="rId36">
        <w:r w:rsidRPr="00803058">
          <w:rPr>
            <w:lang w:val="en-US"/>
          </w:rPr>
          <w:t>R Core Team, 2020</w:t>
        </w:r>
      </w:hyperlink>
      <w:r w:rsidRPr="00803058">
        <w:rPr>
          <w:lang w:val="en-US"/>
        </w:rPr>
        <w:t xml:space="preserve">). The scores were analyzed </w:t>
      </w:r>
      <w:del w:id="139" w:author="Editor 2" w:date="2024-07-28T02:25:33Z">
        <w:r w:rsidRPr="00803058">
          <w:rPr>
            <w:lang w:val="en-US"/>
          </w:rPr>
          <w:delText>in</w:delText>
        </w:r>
      </w:del>
      <w:ins w:id="140" w:author="Editor 2" w:date="2024-07-28T02:25:33Z">
        <w:r>
          <w:rPr>
            <w:lang w:val="en-US"/>
          </w:rPr>
          <w:t>via</w:t>
        </w:r>
      </w:ins>
      <w:r w:rsidRPr="00803058">
        <w:rPr>
          <w:lang w:val="en-US"/>
        </w:rPr>
        <w:t xml:space="preserve"> a linear model taking into account the interaction of the factors: the journal club sessions, the section, and the semester of methodology implementation. The obtained results </w:t>
      </w:r>
      <w:del w:id="141" w:author="Editor 2" w:date="2024-07-28T02:25:33Z">
        <w:r w:rsidRPr="00803058">
          <w:rPr>
            <w:lang w:val="en-US"/>
          </w:rPr>
          <w:delText>underwent</w:delText>
        </w:r>
      </w:del>
      <w:ins w:id="142" w:author="Editor 2" w:date="2024-07-28T02:25:33Z">
        <w:r>
          <w:rPr>
            <w:lang w:val="en-US"/>
          </w:rPr>
          <w:t>were subjected to</w:t>
        </w:r>
      </w:ins>
      <w:r w:rsidRPr="00803058">
        <w:rPr>
          <w:lang w:val="en-US"/>
        </w:rPr>
        <w:t xml:space="preserve"> analysis of variance to assess the interaction between the factors. The estimated marginal means and the pairwise comparisons test were performed with </w:t>
      </w:r>
      <w:ins w:id="143" w:author="Editor 2" w:date="2024-07-28T02:25:33Z">
        <w:r>
          <w:rPr>
            <w:lang w:val="en-US"/>
          </w:rPr>
          <w:t xml:space="preserve">the </w:t>
        </w:r>
      </w:ins>
      <w:r w:rsidRPr="00803058">
        <w:rPr>
          <w:i/>
          <w:lang w:val="en-US"/>
        </w:rPr>
        <w:t>emmeans</w:t>
      </w:r>
      <w:r w:rsidRPr="00803058">
        <w:rPr>
          <w:lang w:val="en-US"/>
        </w:rPr>
        <w:t xml:space="preserve"> </w:t>
      </w:r>
      <w:hyperlink r:id="rId37">
        <w:r w:rsidRPr="00803058">
          <w:rPr>
            <w:lang w:val="en-US"/>
          </w:rPr>
          <w:t>[20]</w:t>
        </w:r>
      </w:hyperlink>
      <w:r w:rsidRPr="00803058">
        <w:rPr>
          <w:lang w:val="en-US"/>
        </w:rPr>
        <w:t xml:space="preserve"> and </w:t>
      </w:r>
      <w:r w:rsidRPr="00803058">
        <w:rPr>
          <w:i/>
          <w:lang w:val="en-US"/>
        </w:rPr>
        <w:t xml:space="preserve">multcomp </w:t>
      </w:r>
      <w:hyperlink r:id="rId38">
        <w:r w:rsidRPr="00803058">
          <w:rPr>
            <w:lang w:val="en-US"/>
          </w:rPr>
          <w:t>[21]</w:t>
        </w:r>
      </w:hyperlink>
      <w:r w:rsidRPr="00803058">
        <w:rPr>
          <w:lang w:val="en-US"/>
        </w:rPr>
        <w:t xml:space="preserve"> R </w:t>
      </w:r>
      <w:del w:id="144" w:author="Editor 2" w:date="2024-07-28T02:25:33Z">
        <w:r w:rsidRPr="00803058">
          <w:rPr>
            <w:lang w:val="en-US"/>
          </w:rPr>
          <w:delText>package</w:delText>
        </w:r>
      </w:del>
      <w:ins w:id="145" w:author="Editor 2" w:date="2024-07-28T02:25:33Z">
        <w:r>
          <w:rPr>
            <w:lang w:val="en-US"/>
          </w:rPr>
          <w:t>packages,</w:t>
        </w:r>
      </w:ins>
      <w:r w:rsidRPr="00803058">
        <w:rPr>
          <w:lang w:val="en-US"/>
        </w:rPr>
        <w:t xml:space="preserve"> respectively. The graphs were made with the </w:t>
      </w:r>
      <w:r w:rsidRPr="00803058">
        <w:rPr>
          <w:i/>
          <w:lang w:val="en-US"/>
        </w:rPr>
        <w:t xml:space="preserve">inti </w:t>
      </w:r>
      <w:r w:rsidRPr="00803058">
        <w:rPr>
          <w:lang w:val="en-US"/>
        </w:rPr>
        <w:t xml:space="preserve">package. Qualitative data analysis and graphs were analyzed by the frequency of occurrence of terms with the </w:t>
      </w:r>
      <w:r w:rsidRPr="00803058">
        <w:rPr>
          <w:i/>
          <w:lang w:val="en-US"/>
        </w:rPr>
        <w:t>wordcloud</w:t>
      </w:r>
      <w:r w:rsidRPr="00803058">
        <w:rPr>
          <w:lang w:val="en-US"/>
        </w:rPr>
        <w:t xml:space="preserve"> package </w:t>
      </w:r>
      <w:hyperlink r:id="rId39">
        <w:r w:rsidRPr="00803058">
          <w:rPr>
            <w:lang w:val="en-US"/>
          </w:rPr>
          <w:t>[22]</w:t>
        </w:r>
      </w:hyperlink>
      <w:r w:rsidRPr="00803058">
        <w:rPr>
          <w:lang w:val="en-US"/>
        </w:rPr>
        <w:t>.</w:t>
      </w:r>
    </w:p>
    <w:p w:rsidR="00CB0CC1" w:rsidRPr="00803058" w14:paraId="1F062696" w14:textId="77777777">
      <w:pPr>
        <w:spacing w:before="200" w:after="200"/>
        <w:rPr>
          <w:lang w:val="en-US"/>
        </w:rPr>
      </w:pPr>
      <w:r w:rsidRPr="00803058">
        <w:rPr>
          <w:lang w:val="en-US"/>
        </w:rPr>
        <w:t xml:space="preserve">The replicable analysis was carried out </w:t>
      </w:r>
      <w:del w:id="146" w:author="Editor 2" w:date="2024-07-28T02:25:33Z">
        <w:r w:rsidRPr="00803058">
          <w:rPr>
            <w:lang w:val="en-US"/>
          </w:rPr>
          <w:delText>utilizing</w:delText>
        </w:r>
      </w:del>
      <w:ins w:id="147" w:author="Editor 2" w:date="2024-07-28T02:25:33Z">
        <w:r>
          <w:rPr>
            <w:lang w:val="en-US"/>
          </w:rPr>
          <w:t>via</w:t>
        </w:r>
      </w:ins>
      <w:r w:rsidRPr="00803058">
        <w:rPr>
          <w:lang w:val="en-US"/>
        </w:rPr>
        <w:t xml:space="preserve"> Quarto, an open-source system for scientific and technical publishing (</w:t>
      </w:r>
      <w:r w:rsidRPr="00803058">
        <w:rPr>
          <w:highlight w:val="yellow"/>
          <w:lang w:val="en-US"/>
        </w:rPr>
        <w:t>ESM 3</w:t>
      </w:r>
      <w:r w:rsidRPr="00803058">
        <w:rPr>
          <w:lang w:val="en-US"/>
        </w:rPr>
        <w:t xml:space="preserve">, </w:t>
      </w:r>
      <w:hyperlink r:id="rId40">
        <w:r w:rsidRPr="00803058">
          <w:rPr>
            <w:lang w:val="en-US"/>
          </w:rPr>
          <w:t>[23]</w:t>
        </w:r>
      </w:hyperlink>
      <w:r w:rsidRPr="00803058">
        <w:rPr>
          <w:lang w:val="en-US"/>
        </w:rPr>
        <w:t>)</w:t>
      </w:r>
      <w:ins w:id="148" w:author="Editor 2" w:date="2024-07-28T02:25:33Z">
        <w:r>
          <w:rPr>
            <w:lang w:val="en-US"/>
          </w:rPr>
          <w:t>.</w:t>
        </w:r>
      </w:ins>
    </w:p>
    <w:p w:rsidR="00CB0CC1" w:rsidRPr="00803058" w14:paraId="4A0317C4" w14:textId="77777777">
      <w:pPr>
        <w:pStyle w:val="Heading1"/>
        <w:rPr>
          <w:lang w:val="en-US"/>
        </w:rPr>
      </w:pPr>
      <w:bookmarkStart w:id="149" w:name="_m62f4jnv55vd" w:colFirst="0" w:colLast="0"/>
      <w:bookmarkEnd w:id="149"/>
      <w:r w:rsidRPr="00803058">
        <w:rPr>
          <w:lang w:val="en-US"/>
        </w:rPr>
        <w:t>Results</w:t>
      </w:r>
    </w:p>
    <w:p w:rsidR="00CB0CC1" w:rsidRPr="00803058" w14:paraId="73B3A649" w14:textId="77777777">
      <w:pPr>
        <w:pStyle w:val="Heading2"/>
        <w:rPr>
          <w:lang w:val="en-US"/>
        </w:rPr>
      </w:pPr>
      <w:bookmarkStart w:id="150" w:name="_rj7cnh863uhx" w:colFirst="0" w:colLast="0"/>
      <w:bookmarkEnd w:id="150"/>
      <w:r w:rsidRPr="00803058">
        <w:rPr>
          <w:lang w:val="en-US"/>
        </w:rPr>
        <w:t>Student perception</w:t>
      </w:r>
    </w:p>
    <w:p w:rsidR="00CB0CC1" w:rsidRPr="00803058" w14:paraId="4DFF2C37" w14:textId="77777777">
      <w:pPr>
        <w:spacing w:before="200" w:after="200"/>
        <w:rPr>
          <w:lang w:val="en-US"/>
        </w:rPr>
      </w:pPr>
      <w:r w:rsidRPr="00803058">
        <w:rPr>
          <w:lang w:val="en-US"/>
        </w:rPr>
        <w:t xml:space="preserve">An objective survey was designed to evaluate the students' </w:t>
      </w:r>
      <w:del w:id="151" w:author="Editor 2" w:date="2024-07-28T02:25:33Z">
        <w:r w:rsidRPr="00803058">
          <w:rPr>
            <w:lang w:val="en-US"/>
          </w:rPr>
          <w:delText>perception</w:delText>
        </w:r>
      </w:del>
      <w:ins w:id="152" w:author="Editor 2" w:date="2024-07-28T02:25:33Z">
        <w:r>
          <w:rPr>
            <w:lang w:val="en-US"/>
          </w:rPr>
          <w:t>perceptions</w:t>
        </w:r>
      </w:ins>
      <w:r w:rsidRPr="00803058">
        <w:rPr>
          <w:lang w:val="en-US"/>
        </w:rPr>
        <w:t xml:space="preserve"> of the journal club under synchronous e-learning </w:t>
      </w:r>
      <w:del w:id="153" w:author="Editor 2" w:date="2024-07-28T02:25:33Z">
        <w:r w:rsidRPr="00803058">
          <w:rPr>
            <w:lang w:val="en-US"/>
          </w:rPr>
          <w:delText>due</w:delText>
        </w:r>
      </w:del>
      <w:ins w:id="154" w:author="Editor 2" w:date="2024-07-28T02:25:33Z">
        <w:r>
          <w:rPr>
            <w:lang w:val="en-US"/>
          </w:rPr>
          <w:t>during the</w:t>
        </w:r>
      </w:ins>
      <w:r w:rsidRPr="00803058">
        <w:rPr>
          <w:lang w:val="en-US"/>
        </w:rPr>
        <w:t xml:space="preserve"> COVID-19 pandemic. The survey was </w:t>
      </w:r>
      <w:del w:id="155" w:author="Editor 2" w:date="2024-07-28T02:25:33Z">
        <w:r w:rsidRPr="00803058">
          <w:rPr>
            <w:lang w:val="en-US"/>
          </w:rPr>
          <w:delText>applied</w:delText>
        </w:r>
      </w:del>
      <w:ins w:id="156" w:author="Editor 2" w:date="2024-07-28T02:25:33Z">
        <w:r>
          <w:rPr>
            <w:lang w:val="en-US"/>
          </w:rPr>
          <w:t>conducted</w:t>
        </w:r>
      </w:ins>
      <w:r w:rsidRPr="00803058">
        <w:rPr>
          <w:lang w:val="en-US"/>
        </w:rPr>
        <w:t xml:space="preserve"> at the end of the semester at plant genetic lectures during two academic semesters in </w:t>
      </w:r>
      <w:del w:id="157" w:author="Editor 2" w:date="2024-07-28T02:25:33Z">
        <w:r w:rsidRPr="00803058">
          <w:rPr>
            <w:lang w:val="en-US"/>
          </w:rPr>
          <w:delText xml:space="preserve">the years </w:delText>
        </w:r>
      </w:del>
      <w:r w:rsidRPr="00803058">
        <w:rPr>
          <w:lang w:val="en-US"/>
        </w:rPr>
        <w:t>2021 and 2022.</w:t>
      </w:r>
    </w:p>
    <w:p w:rsidR="00CB0CC1" w:rsidRPr="00803058" w14:paraId="515010D2" w14:textId="77777777">
      <w:pPr>
        <w:spacing w:before="200" w:after="200"/>
        <w:rPr>
          <w:lang w:val="en-US"/>
        </w:rPr>
      </w:pPr>
      <w:del w:id="158" w:author="Editor 2" w:date="2024-07-28T02:25:33Z">
        <w:r w:rsidRPr="00803058">
          <w:rPr>
            <w:lang w:val="en-US"/>
          </w:rPr>
          <w:delText>About</w:delText>
        </w:r>
      </w:del>
      <w:ins w:id="159" w:author="Editor 2" w:date="2024-07-28T02:25:33Z">
        <w:r>
          <w:rPr>
            <w:lang w:val="en-US"/>
          </w:rPr>
          <w:t>Approximately</w:t>
        </w:r>
      </w:ins>
      <w:r w:rsidRPr="00803058">
        <w:rPr>
          <w:lang w:val="en-US"/>
        </w:rPr>
        <w:t xml:space="preserve"> 84.</w:t>
      </w:r>
      <w:r w:rsidRPr="00803058">
        <w:rPr>
          <w:lang w:val="en-US"/>
        </w:rPr>
        <w:t>4%</w:t>
      </w:r>
      <w:r w:rsidRPr="00803058">
        <w:rPr>
          <w:lang w:val="en-US"/>
        </w:rPr>
        <w:t xml:space="preserve"> of the students agreed with </w:t>
      </w:r>
      <w:del w:id="160" w:author="Editor 2" w:date="2024-07-28T02:25:33Z">
        <w:r w:rsidRPr="00803058">
          <w:rPr>
            <w:lang w:val="en-US"/>
          </w:rPr>
          <w:delText xml:space="preserve">the </w:delText>
        </w:r>
      </w:del>
      <w:r w:rsidRPr="00803058">
        <w:rPr>
          <w:lang w:val="en-US"/>
        </w:rPr>
        <w:t>JC implementation</w:t>
      </w:r>
      <w:ins w:id="161" w:author="Editor 2" w:date="2024-07-28T02:25:33Z">
        <w:r>
          <w:rPr>
            <w:lang w:val="en-US"/>
          </w:rPr>
          <w:t>,</w:t>
        </w:r>
      </w:ins>
      <w:r w:rsidRPr="00803058">
        <w:rPr>
          <w:lang w:val="en-US"/>
        </w:rPr>
        <w:t xml:space="preserve"> and 83.</w:t>
      </w:r>
      <w:r w:rsidRPr="00803058">
        <w:rPr>
          <w:lang w:val="en-US"/>
        </w:rPr>
        <w:t>3%</w:t>
      </w:r>
      <w:r w:rsidRPr="00803058">
        <w:rPr>
          <w:lang w:val="en-US"/>
        </w:rPr>
        <w:t xml:space="preserve"> considered it relevant to their education. Regarding the </w:t>
      </w:r>
      <w:del w:id="162" w:author="Editor 2" w:date="2024-07-28T02:25:33Z">
        <w:r w:rsidRPr="00803058">
          <w:rPr>
            <w:lang w:val="en-US"/>
          </w:rPr>
          <w:delText>article</w:delText>
        </w:r>
      </w:del>
      <w:ins w:id="163" w:author="Editor 2" w:date="2024-07-28T02:25:33Z">
        <w:r>
          <w:rPr>
            <w:lang w:val="en-US"/>
          </w:rPr>
          <w:t>articles</w:t>
        </w:r>
      </w:ins>
      <w:r w:rsidRPr="00803058">
        <w:rPr>
          <w:lang w:val="en-US"/>
        </w:rPr>
        <w:t xml:space="preserve"> read, 74.</w:t>
      </w:r>
      <w:r w:rsidRPr="00803058">
        <w:rPr>
          <w:lang w:val="en-US"/>
        </w:rPr>
        <w:t>4%</w:t>
      </w:r>
      <w:r w:rsidRPr="00803058">
        <w:rPr>
          <w:lang w:val="en-US"/>
        </w:rPr>
        <w:t xml:space="preserve"> liked the articles chosen, whereas 84.</w:t>
      </w:r>
      <w:r w:rsidRPr="00803058">
        <w:rPr>
          <w:lang w:val="en-US"/>
        </w:rPr>
        <w:t>4%</w:t>
      </w:r>
      <w:r w:rsidRPr="00803058">
        <w:rPr>
          <w:lang w:val="en-US"/>
        </w:rPr>
        <w:t xml:space="preserve"> indicated that the number of articles was adequate for the duration of the course. Additionally, 6</w:t>
      </w:r>
      <w:r w:rsidRPr="00803058">
        <w:rPr>
          <w:lang w:val="en-US"/>
        </w:rPr>
        <w:t>0%</w:t>
      </w:r>
      <w:r w:rsidRPr="00803058">
        <w:rPr>
          <w:lang w:val="en-US"/>
        </w:rPr>
        <w:t xml:space="preserve"> considered not reducing the number of articles, and 4</w:t>
      </w:r>
      <w:r w:rsidRPr="00803058">
        <w:rPr>
          <w:lang w:val="en-US"/>
        </w:rPr>
        <w:t>5%</w:t>
      </w:r>
      <w:r w:rsidRPr="00803058">
        <w:rPr>
          <w:lang w:val="en-US"/>
        </w:rPr>
        <w:t xml:space="preserve"> suggested increasing the number of articles to read. According to 87.</w:t>
      </w:r>
      <w:r w:rsidRPr="00803058">
        <w:rPr>
          <w:lang w:val="en-US"/>
        </w:rPr>
        <w:t>8%</w:t>
      </w:r>
      <w:r w:rsidRPr="00803058">
        <w:rPr>
          <w:lang w:val="en-US"/>
        </w:rPr>
        <w:t xml:space="preserve"> of </w:t>
      </w:r>
      <w:ins w:id="164" w:author="Editor 2" w:date="2024-07-28T02:25:33Z">
        <w:r>
          <w:rPr>
            <w:lang w:val="en-US"/>
          </w:rPr>
          <w:t xml:space="preserve">the </w:t>
        </w:r>
      </w:ins>
      <w:r w:rsidRPr="00803058">
        <w:rPr>
          <w:lang w:val="en-US"/>
        </w:rPr>
        <w:t xml:space="preserve">students, the </w:t>
      </w:r>
      <w:del w:id="165" w:author="Editor 2" w:date="2024-07-28T02:25:33Z">
        <w:r w:rsidRPr="00803058">
          <w:rPr>
            <w:lang w:val="en-US"/>
          </w:rPr>
          <w:delText>timelapse for</w:delText>
        </w:r>
      </w:del>
      <w:ins w:id="166" w:author="Editor 2" w:date="2024-07-28T02:25:33Z">
        <w:r>
          <w:rPr>
            <w:lang w:val="en-US"/>
          </w:rPr>
          <w:t>timing of</w:t>
        </w:r>
      </w:ins>
      <w:r w:rsidRPr="00803058">
        <w:rPr>
          <w:lang w:val="en-US"/>
        </w:rPr>
        <w:t xml:space="preserve"> each JC was adequate. At least 1</w:t>
      </w:r>
      <w:r w:rsidRPr="00803058">
        <w:rPr>
          <w:lang w:val="en-US"/>
        </w:rPr>
        <w:t>4%</w:t>
      </w:r>
      <w:r w:rsidRPr="00803058">
        <w:rPr>
          <w:lang w:val="en-US"/>
        </w:rPr>
        <w:t xml:space="preserve"> of the students rated the chosen articles as difficult to understand, whereas 72.</w:t>
      </w:r>
      <w:r w:rsidRPr="00803058">
        <w:rPr>
          <w:lang w:val="en-US"/>
        </w:rPr>
        <w:t>2%</w:t>
      </w:r>
      <w:r w:rsidRPr="00803058">
        <w:rPr>
          <w:lang w:val="en-US"/>
        </w:rPr>
        <w:t xml:space="preserve"> of </w:t>
      </w:r>
      <w:ins w:id="167" w:author="Editor 2" w:date="2024-07-28T02:25:33Z">
        <w:r>
          <w:rPr>
            <w:lang w:val="en-US"/>
          </w:rPr>
          <w:t xml:space="preserve">the </w:t>
        </w:r>
      </w:ins>
      <w:r w:rsidRPr="00803058">
        <w:rPr>
          <w:lang w:val="en-US"/>
        </w:rPr>
        <w:t xml:space="preserve">students found their understanding medium to </w:t>
      </w:r>
      <w:ins w:id="168" w:author="Editor 2" w:date="2024-07-28T02:25:33Z">
        <w:r>
          <w:rPr>
            <w:lang w:val="en-US"/>
          </w:rPr>
          <w:t xml:space="preserve">be </w:t>
        </w:r>
      </w:ins>
      <w:r w:rsidRPr="00803058">
        <w:rPr>
          <w:lang w:val="en-US"/>
        </w:rPr>
        <w:t xml:space="preserve">difficult </w:t>
      </w:r>
      <w:r w:rsidRPr="00803058">
        <w:rPr>
          <w:lang w:val="en-US"/>
        </w:rPr>
        <w:t>(</w:t>
      </w:r>
      <w:hyperlink w:anchor="pmcc7d4jkx1a">
        <w:r w:rsidRPr="00803058">
          <w:rPr>
            <w:color w:val="1155CC"/>
            <w:u w:val="single"/>
            <w:lang w:val="en-US"/>
          </w:rPr>
          <w:t>Figure 2</w:t>
        </w:r>
      </w:hyperlink>
      <w:r w:rsidRPr="00803058">
        <w:rPr>
          <w:lang w:val="en-US"/>
        </w:rPr>
        <w:t>).</w:t>
      </w:r>
      <w:r w:rsidRPr="00803058">
        <w:rPr>
          <w:lang w:val="en-US"/>
        </w:rPr>
        <w:br w:type="page"/>
      </w:r>
    </w:p>
    <w:p w:rsidR="00CB0CC1" w:rsidRPr="00803058" w14:paraId="07A23623" w14:textId="77777777">
      <w:pPr>
        <w:spacing w:before="200" w:after="200"/>
        <w:rPr>
          <w:lang w:val="en-US"/>
        </w:rPr>
      </w:pPr>
    </w:p>
    <w:tbl>
      <w:tblPr>
        <w:tblStyle w:val="a4"/>
        <w:tblW w:w="0" w:type="auto"/>
        <w:tblInd w:w="0" w:type="dxa"/>
        <w:tblLayout w:type="fixed"/>
        <w:tblLook w:val="0600"/>
      </w:tblPr>
      <w:tblGrid>
        <w:gridCol w:w="8789"/>
      </w:tblGrid>
      <w:tr w14:paraId="26632698"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14:paraId="75039B21" w14:textId="77777777">
            <w:pPr>
              <w:spacing w:before="200" w:after="200"/>
            </w:pPr>
            <w:r>
              <w:rPr>
                <w:noProof/>
              </w:rPr>
              <w:drawing>
                <wp:inline distT="114300" distB="114300" distL="114300" distR="114300">
                  <wp:extent cx="5209088" cy="312900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xmlns:r="http://schemas.openxmlformats.org/officeDocument/2006/relationships" r:embed="rId41"/>
                          <a:srcRect l="63" r="63"/>
                          <a:stretch>
                            <a:fillRect/>
                          </a:stretch>
                        </pic:blipFill>
                        <pic:spPr>
                          <a:xfrm>
                            <a:off x="0" y="0"/>
                            <a:ext cx="5209088" cy="3129008"/>
                          </a:xfrm>
                          <a:prstGeom prst="rect">
                            <a:avLst/>
                          </a:prstGeom>
                        </pic:spPr>
                      </pic:pic>
                    </a:graphicData>
                  </a:graphic>
                </wp:inline>
              </w:drawing>
            </w:r>
          </w:p>
        </w:tc>
      </w:tr>
      <w:tr w14:paraId="6DCE1229"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14:paraId="44CC5462" w14:textId="77777777">
            <w:pPr>
              <w:widowControl w:val="0"/>
              <w:pBdr>
                <w:top w:val="nil"/>
                <w:left w:val="nil"/>
                <w:bottom w:val="nil"/>
                <w:right w:val="nil"/>
                <w:between w:val="nil"/>
              </w:pBdr>
              <w:spacing w:before="200" w:after="200"/>
            </w:pPr>
            <w:bookmarkStart w:id="169" w:name="pmcc7d4jkx1a" w:colFirst="0" w:colLast="0"/>
            <w:bookmarkEnd w:id="169"/>
            <w:r w:rsidRPr="00803058">
              <w:rPr>
                <w:lang w:val="en-US"/>
              </w:rPr>
              <w:t>Figure 2: Student perception on the application of the journal club teaching approach during two academic semesters in years 2021 and 2022 in the plant genetics lectures. The dashed line represents 7</w:t>
            </w:r>
            <w:r w:rsidRPr="00803058">
              <w:rPr>
                <w:lang w:val="en-US"/>
              </w:rPr>
              <w:t>5%</w:t>
            </w:r>
            <w:r w:rsidRPr="00803058">
              <w:rPr>
                <w:lang w:val="en-US"/>
              </w:rPr>
              <w:t xml:space="preserve"> of the participants and NA represents the questions not answered by the student</w:t>
            </w:r>
            <w:ins w:id="170" w:author="Editor" w:date="2024-07-28T02:25:35Z">
              <w:r w:rsidRPr="00803058">
                <w:rPr>
                  <w:lang w:val="en-US"/>
                </w:rPr>
                <w:t>s. The results</w:t>
              </w:r>
            </w:ins>
            <w:del w:id="171" w:author="Editor" w:date="2024-07-28T02:25:35Z">
              <w:r w:rsidRPr="00803058">
                <w:rPr>
                  <w:lang w:val="en-US"/>
                </w:rPr>
                <w:delText xml:space="preserve">s. </w:delText>
              </w:r>
            </w:del>
            <w:del w:id="172" w:author="Editor" w:date="2024-07-28T02:25:35Z">
              <w:r>
                <w:rPr>
                  <w:lang w:val="en-US"/>
                </w:rPr>
                <w:delText>Results</w:delText>
              </w:r>
            </w:del>
            <w:r>
              <w:rPr>
                <w:lang w:val="en-US"/>
              </w:rPr>
              <w:t xml:space="preserve"> were based on a survey conducted on 90 students.</w:t>
            </w:r>
          </w:p>
        </w:tc>
      </w:tr>
    </w:tbl>
    <w:p w:rsidR="00CB0CC1" w:rsidRPr="00803058" w14:paraId="159B9194" w14:textId="77777777">
      <w:pPr>
        <w:rPr>
          <w:color w:val="0000FF"/>
          <w:lang w:val="en-US"/>
        </w:rPr>
      </w:pPr>
      <w:r w:rsidRPr="00803058">
        <w:rPr>
          <w:color w:val="0000FF"/>
          <w:lang w:val="en-US"/>
        </w:rPr>
        <w:t xml:space="preserve">To evaluate students' perceptions of </w:t>
      </w:r>
      <w:del w:id="173" w:author="Editor 2" w:date="2024-07-28T02:25:33Z">
        <w:r w:rsidRPr="00803058">
          <w:rPr>
            <w:color w:val="0000FF"/>
            <w:lang w:val="en-US"/>
          </w:rPr>
          <w:delText xml:space="preserve">the </w:delText>
        </w:r>
      </w:del>
      <w:r w:rsidRPr="00803058">
        <w:rPr>
          <w:color w:val="0000FF"/>
          <w:lang w:val="en-US"/>
        </w:rPr>
        <w:t>JC implementation, an open-ended question was added to the anonymous survey. This question invited students to share their opinions, comments, and/or recommendations for the JC (ESM 2).</w:t>
      </w:r>
    </w:p>
    <w:p w:rsidR="00CB0CC1" w:rsidRPr="00803058" w14:paraId="0C2C96C9" w14:textId="77777777">
      <w:pPr>
        <w:rPr>
          <w:color w:val="0000FF"/>
          <w:lang w:val="en-US"/>
        </w:rPr>
      </w:pPr>
      <w:del w:id="174" w:author="Editor 2" w:date="2024-07-28T02:25:33Z">
        <w:r w:rsidRPr="00803058">
          <w:rPr>
            <w:color w:val="0000FF"/>
            <w:lang w:val="en-US"/>
          </w:rPr>
          <w:delText>Participants</w:delText>
        </w:r>
      </w:del>
      <w:ins w:id="175" w:author="Editor 2" w:date="2024-07-28T02:25:33Z">
        <w:r>
          <w:rPr>
            <w:color w:val="0000FF"/>
            <w:lang w:val="en-US"/>
          </w:rPr>
          <w:t>The participants</w:t>
        </w:r>
      </w:ins>
      <w:r w:rsidRPr="00803058">
        <w:rPr>
          <w:color w:val="0000FF"/>
          <w:lang w:val="en-US"/>
        </w:rPr>
        <w:t xml:space="preserve"> positively criticized the implementation of the reading club methodology, noting that it "increases the level of reading and comprehension" and should be implemented in more courses. One student mentioned that this initiative is "very good, as it teaches students about scientific articles," which fosters academic writing and research. Another recurring point was the encouragement of research and the use of digital tools. One participant commented that the club "greatly promoted research and the use of digital tools," which is crucial in the current educational context. This approach was also praised for its ability to broaden students' horizons and improve their writing skills.</w:t>
      </w:r>
    </w:p>
    <w:p w:rsidR="00CB0CC1" w:rsidRPr="00803058" w14:paraId="25A16374" w14:textId="77777777">
      <w:pPr>
        <w:rPr>
          <w:color w:val="0000FF"/>
          <w:lang w:val="en-US"/>
        </w:rPr>
      </w:pPr>
      <w:r w:rsidRPr="00803058">
        <w:rPr>
          <w:color w:val="0000FF"/>
          <w:lang w:val="en-US"/>
        </w:rPr>
        <w:t xml:space="preserve">The JC not only facilitated individual learning but also strengthened group dynamics. </w:t>
      </w:r>
      <w:del w:id="176" w:author="Editor 2" w:date="2024-07-28T02:25:33Z">
        <w:r w:rsidRPr="00803058">
          <w:rPr>
            <w:color w:val="0000FF"/>
            <w:lang w:val="en-US"/>
          </w:rPr>
          <w:delText>It was highlighted that it promotes</w:delText>
        </w:r>
      </w:del>
      <w:ins w:id="177" w:author="Editor 2" w:date="2024-07-28T02:25:33Z">
        <w:r>
          <w:rPr>
            <w:color w:val="0000FF"/>
            <w:lang w:val="en-US"/>
          </w:rPr>
          <w:t>This promoted</w:t>
        </w:r>
      </w:ins>
      <w:r w:rsidRPr="00803058">
        <w:rPr>
          <w:color w:val="0000FF"/>
          <w:lang w:val="en-US"/>
        </w:rPr>
        <w:t xml:space="preserve"> "camaraderie and responsibility" among </w:t>
      </w:r>
      <w:ins w:id="178" w:author="Editor 2" w:date="2024-07-28T02:25:33Z">
        <w:r>
          <w:rPr>
            <w:color w:val="0000FF"/>
            <w:lang w:val="en-US"/>
          </w:rPr>
          <w:t xml:space="preserve">the </w:t>
        </w:r>
      </w:ins>
      <w:r w:rsidRPr="00803058">
        <w:rPr>
          <w:color w:val="0000FF"/>
          <w:lang w:val="en-US"/>
        </w:rPr>
        <w:t xml:space="preserve">students. This group interaction was seen as </w:t>
      </w:r>
      <w:del w:id="179" w:author="Editor 2" w:date="2024-07-28T02:25:33Z">
        <w:r w:rsidRPr="00803058">
          <w:rPr>
            <w:color w:val="0000FF"/>
            <w:lang w:val="en-US"/>
          </w:rPr>
          <w:delText xml:space="preserve">a </w:delText>
        </w:r>
      </w:del>
      <w:r w:rsidRPr="00803058">
        <w:rPr>
          <w:color w:val="0000FF"/>
          <w:lang w:val="en-US"/>
        </w:rPr>
        <w:t>positive</w:t>
      </w:r>
      <w:del w:id="180" w:author="Editor 2" w:date="2024-07-28T02:25:33Z">
        <w:r w:rsidRPr="00803058">
          <w:rPr>
            <w:color w:val="0000FF"/>
            <w:lang w:val="en-US"/>
          </w:rPr>
          <w:delText xml:space="preserve"> aspect</w:delText>
        </w:r>
      </w:del>
      <w:r w:rsidRPr="00803058">
        <w:rPr>
          <w:color w:val="0000FF"/>
          <w:lang w:val="en-US"/>
        </w:rPr>
        <w:t xml:space="preserve">, especially in discussion and debate activities about the read articles, which helped students </w:t>
      </w:r>
      <w:del w:id="181" w:author="Editor 2" w:date="2024-07-28T02:25:33Z">
        <w:r w:rsidRPr="00803058">
          <w:rPr>
            <w:color w:val="0000FF"/>
            <w:lang w:val="en-US"/>
          </w:rPr>
          <w:delText xml:space="preserve">to </w:delText>
        </w:r>
      </w:del>
      <w:r w:rsidRPr="00803058">
        <w:rPr>
          <w:color w:val="0000FF"/>
          <w:lang w:val="en-US"/>
        </w:rPr>
        <w:t>"share and debate ideas" effectively. While the opinions were mostly positive, some participants noted challenges. For example, one student mentioned that some articles were "complex to understand"</w:t>
      </w:r>
      <w:ins w:id="182" w:author="Editor 2" w:date="2024-07-28T02:25:33Z">
        <w:r>
          <w:rPr>
            <w:color w:val="0000FF"/>
            <w:lang w:val="en-US"/>
          </w:rPr>
          <w:t>.</w:t>
        </w:r>
      </w:ins>
      <w:r w:rsidRPr="00803058">
        <w:rPr>
          <w:color w:val="0000FF"/>
          <w:lang w:val="en-US"/>
        </w:rPr>
        <w:t xml:space="preserve"> However, </w:t>
      </w:r>
      <w:del w:id="183" w:author="Editor 2" w:date="2024-07-28T02:25:33Z">
        <w:r w:rsidRPr="00803058">
          <w:rPr>
            <w:color w:val="0000FF"/>
            <w:lang w:val="en-US"/>
          </w:rPr>
          <w:delText xml:space="preserve">it was also acknowledged that </w:delText>
        </w:r>
      </w:del>
      <w:r w:rsidRPr="00803058">
        <w:rPr>
          <w:color w:val="0000FF"/>
          <w:lang w:val="en-US"/>
        </w:rPr>
        <w:t xml:space="preserve">these initial difficulties </w:t>
      </w:r>
      <w:ins w:id="184" w:author="Editor 2" w:date="2024-07-28T02:25:33Z">
        <w:r>
          <w:rPr>
            <w:color w:val="0000FF"/>
            <w:lang w:val="en-US"/>
          </w:rPr>
          <w:t xml:space="preserve">also </w:t>
        </w:r>
      </w:ins>
      <w:r w:rsidRPr="00803058">
        <w:rPr>
          <w:color w:val="0000FF"/>
          <w:lang w:val="en-US"/>
        </w:rPr>
        <w:t xml:space="preserve">led to better learning, as another student commented: "I used to find reading the articles a bit complicated, but now </w:t>
      </w:r>
      <w:ins w:id="185" w:author="Editor" w:date="2024-07-28T02:25:35Z">
        <w:r w:rsidRPr="00803058">
          <w:rPr>
            <w:color w:val="0000FF"/>
            <w:lang w:val="en-US"/>
          </w:rPr>
          <w:t>I have</w:t>
        </w:r>
      </w:ins>
      <w:del w:id="186" w:author="Editor" w:date="2024-07-28T02:25:35Z">
        <w:r w:rsidRPr="00803058">
          <w:rPr>
            <w:color w:val="0000FF"/>
            <w:lang w:val="en-US"/>
          </w:rPr>
          <w:delText>I've</w:delText>
        </w:r>
      </w:del>
      <w:r w:rsidRPr="00803058">
        <w:rPr>
          <w:color w:val="0000FF"/>
          <w:lang w:val="en-US"/>
        </w:rPr>
        <w:t xml:space="preserve"> learned to interpret them better."</w:t>
      </w:r>
    </w:p>
    <w:p w:rsidR="00CB0CC1" w:rsidRPr="00803058" w14:paraId="3B712917" w14:textId="77777777">
      <w:pPr>
        <w:rPr>
          <w:lang w:val="en-US"/>
        </w:rPr>
      </w:pPr>
      <w:r w:rsidRPr="00803058">
        <w:rPr>
          <w:color w:val="0000FF"/>
          <w:lang w:val="en-US"/>
        </w:rPr>
        <w:t xml:space="preserve">Several students highlighted the importance of this experience for their professional development. One student emphasized that reading scientific articles is "important for our training as professionals," </w:t>
      </w:r>
      <w:del w:id="187" w:author="Editor 2" w:date="2024-07-28T02:25:33Z">
        <w:r w:rsidRPr="00803058">
          <w:rPr>
            <w:color w:val="0000FF"/>
            <w:lang w:val="en-US"/>
          </w:rPr>
          <w:delText>while</w:delText>
        </w:r>
      </w:del>
      <w:ins w:id="188" w:author="Editor 2" w:date="2024-07-28T02:25:33Z">
        <w:r>
          <w:rPr>
            <w:color w:val="0000FF"/>
            <w:lang w:val="en-US"/>
          </w:rPr>
          <w:t>whereas</w:t>
        </w:r>
      </w:ins>
      <w:r w:rsidRPr="00803058">
        <w:rPr>
          <w:color w:val="0000FF"/>
          <w:lang w:val="en-US"/>
        </w:rPr>
        <w:t xml:space="preserve"> another mentioned how the activity helped improve their critical and analytical skills.</w:t>
      </w:r>
    </w:p>
    <w:p w:rsidR="00CB0CC1" w:rsidRPr="00803058" w14:paraId="7F4229EC" w14:textId="77777777">
      <w:pPr>
        <w:pStyle w:val="Heading2"/>
        <w:rPr>
          <w:lang w:val="en-US"/>
        </w:rPr>
      </w:pPr>
      <w:bookmarkStart w:id="189" w:name="_bsp8zmed66su" w:colFirst="0" w:colLast="0"/>
      <w:bookmarkEnd w:id="189"/>
      <w:r w:rsidRPr="00803058">
        <w:rPr>
          <w:lang w:val="en-US"/>
        </w:rPr>
        <w:t>Progress in essay grades</w:t>
      </w:r>
    </w:p>
    <w:p w:rsidR="00CB0CC1" w:rsidRPr="00803058" w14:paraId="284F4962" w14:textId="77777777">
      <w:pPr>
        <w:spacing w:before="200" w:after="200"/>
        <w:rPr>
          <w:lang w:val="en-US"/>
        </w:rPr>
      </w:pPr>
      <w:r w:rsidRPr="00803058">
        <w:rPr>
          <w:lang w:val="en-US"/>
        </w:rPr>
        <w:t xml:space="preserve">The present implementation includes essay writing to enhance conceptual understanding, foster critical thinking, and develop communication skills (Dowd </w:t>
      </w:r>
      <w:r w:rsidRPr="00803058">
        <w:rPr>
          <w:lang w:val="en-US"/>
        </w:rPr>
        <w:t>et al</w:t>
      </w:r>
      <w:r w:rsidRPr="00803058">
        <w:rPr>
          <w:lang w:val="en-US"/>
        </w:rPr>
        <w:t xml:space="preserve">. 2018). </w:t>
      </w:r>
      <w:del w:id="190" w:author="Editor 2" w:date="2024-07-28T02:25:33Z">
        <w:r w:rsidRPr="00803058">
          <w:rPr>
            <w:lang w:val="en-US"/>
          </w:rPr>
          <w:delText>Essay</w:delText>
        </w:r>
      </w:del>
      <w:ins w:id="191" w:author="Editor 2" w:date="2024-07-28T02:25:33Z">
        <w:r>
          <w:rPr>
            <w:lang w:val="en-US"/>
          </w:rPr>
          <w:t>Essays</w:t>
        </w:r>
      </w:ins>
      <w:r w:rsidRPr="00803058">
        <w:rPr>
          <w:lang w:val="en-US"/>
        </w:rPr>
        <w:t xml:space="preserve"> by groups </w:t>
      </w:r>
      <w:del w:id="192" w:author="Editor 2" w:date="2024-07-28T02:25:33Z">
        <w:r w:rsidRPr="00803058">
          <w:rPr>
            <w:lang w:val="en-US"/>
          </w:rPr>
          <w:delText>was</w:delText>
        </w:r>
      </w:del>
      <w:ins w:id="193" w:author="Editor 2" w:date="2024-07-28T02:25:33Z">
        <w:r>
          <w:rPr>
            <w:lang w:val="en-US"/>
          </w:rPr>
          <w:t>were</w:t>
        </w:r>
      </w:ins>
      <w:r w:rsidRPr="00803058">
        <w:rPr>
          <w:lang w:val="en-US"/>
        </w:rPr>
        <w:t xml:space="preserve"> the final product of each journal club. Essay grades after each journal club were compared among the five sections during two academic semesters in the plant genetics lecture.</w:t>
      </w:r>
    </w:p>
    <w:p w:rsidR="00CB0CC1" w:rsidRPr="00803058" w14:paraId="04BEF7D1" w14:textId="77777777">
      <w:pPr>
        <w:spacing w:before="200" w:after="200"/>
        <w:rPr>
          <w:lang w:val="en-US"/>
        </w:rPr>
      </w:pPr>
      <w:r w:rsidRPr="00803058">
        <w:rPr>
          <w:lang w:val="en-US"/>
        </w:rPr>
        <w:t xml:space="preserve">Sections A and D presented an increase in the grades </w:t>
      </w:r>
      <w:del w:id="194" w:author="Editor 2" w:date="2024-07-28T02:25:33Z">
        <w:r w:rsidRPr="00803058">
          <w:rPr>
            <w:lang w:val="en-US"/>
          </w:rPr>
          <w:delText>in</w:delText>
        </w:r>
      </w:del>
      <w:ins w:id="195" w:author="Editor 2" w:date="2024-07-28T02:25:33Z">
        <w:r>
          <w:rPr>
            <w:lang w:val="en-US"/>
          </w:rPr>
          <w:t>over</w:t>
        </w:r>
      </w:ins>
      <w:r w:rsidRPr="00803058">
        <w:rPr>
          <w:lang w:val="en-US"/>
        </w:rPr>
        <w:t xml:space="preserve"> time in both semesters. In the </w:t>
      </w:r>
      <w:del w:id="196" w:author="Editor 2" w:date="2024-07-28T02:25:33Z">
        <w:r w:rsidRPr="00803058">
          <w:rPr>
            <w:lang w:val="en-US"/>
          </w:rPr>
          <w:delText>2021-2</w:delText>
        </w:r>
      </w:del>
      <w:ins w:id="197" w:author="Editor 2" w:date="2024-07-28T02:25:33Z">
        <w:r>
          <w:rPr>
            <w:lang w:val="en-US"/>
          </w:rPr>
          <w:t>2021–2</w:t>
        </w:r>
      </w:ins>
      <w:r w:rsidRPr="00803058">
        <w:rPr>
          <w:lang w:val="en-US"/>
        </w:rPr>
        <w:t xml:space="preserve"> semester</w:t>
      </w:r>
      <w:del w:id="198" w:author="Editor 2" w:date="2024-07-28T02:25:33Z">
        <w:r w:rsidRPr="00803058">
          <w:rPr>
            <w:lang w:val="en-US"/>
          </w:rPr>
          <w:delText xml:space="preserve"> group</w:delText>
        </w:r>
      </w:del>
      <w:ins w:id="199" w:author="Editor 2" w:date="2024-07-28T02:25:33Z">
        <w:r>
          <w:rPr>
            <w:lang w:val="en-US"/>
          </w:rPr>
          <w:t>, Group</w:t>
        </w:r>
      </w:ins>
      <w:r w:rsidRPr="00803058">
        <w:rPr>
          <w:lang w:val="en-US"/>
        </w:rPr>
        <w:t xml:space="preserve"> A started with a score of 17.5 and </w:t>
      </w:r>
      <w:del w:id="200" w:author="Editor 2" w:date="2024-07-28T02:25:33Z">
        <w:r w:rsidRPr="00803058">
          <w:rPr>
            <w:lang w:val="en-US"/>
          </w:rPr>
          <w:delText>at the end got</w:delText>
        </w:r>
      </w:del>
      <w:ins w:id="201" w:author="Editor 2" w:date="2024-07-28T02:25:33Z">
        <w:r>
          <w:rPr>
            <w:lang w:val="en-US"/>
          </w:rPr>
          <w:t>ultimately received</w:t>
        </w:r>
      </w:ins>
      <w:r w:rsidRPr="00803058">
        <w:rPr>
          <w:lang w:val="en-US"/>
        </w:rPr>
        <w:t xml:space="preserve"> a score of 18.4, whereas </w:t>
      </w:r>
      <w:del w:id="202" w:author="Editor 2" w:date="2024-07-28T02:25:33Z">
        <w:r w:rsidRPr="00803058">
          <w:rPr>
            <w:lang w:val="en-US"/>
          </w:rPr>
          <w:delText>group</w:delText>
        </w:r>
      </w:del>
      <w:ins w:id="203" w:author="Editor 2" w:date="2024-07-28T02:25:33Z">
        <w:r>
          <w:rPr>
            <w:lang w:val="en-US"/>
          </w:rPr>
          <w:t>Group</w:t>
        </w:r>
      </w:ins>
      <w:r w:rsidRPr="00803058">
        <w:rPr>
          <w:lang w:val="en-US"/>
        </w:rPr>
        <w:t xml:space="preserve"> D had </w:t>
      </w:r>
      <w:ins w:id="204" w:author="Editor 2" w:date="2024-07-28T02:25:33Z">
        <w:r>
          <w:rPr>
            <w:lang w:val="en-US"/>
          </w:rPr>
          <w:t xml:space="preserve">scores of </w:t>
        </w:r>
      </w:ins>
      <w:r w:rsidRPr="00803058">
        <w:rPr>
          <w:lang w:val="en-US"/>
        </w:rPr>
        <w:t>17 and 17.2, respectively, for the same evaluations. In the 2022-</w:t>
      </w:r>
      <w:ins w:id="205" w:author="Editor 2" w:date="2024-07-28T02:25:33Z">
        <w:r>
          <w:rPr>
            <w:lang w:val="en-US"/>
          </w:rPr>
          <w:t>-</w:t>
        </w:r>
      </w:ins>
      <w:r w:rsidRPr="00803058">
        <w:rPr>
          <w:lang w:val="en-US"/>
        </w:rPr>
        <w:t>1 semester</w:t>
      </w:r>
      <w:del w:id="206" w:author="Editor 2" w:date="2024-07-28T02:25:33Z">
        <w:r w:rsidRPr="00803058">
          <w:rPr>
            <w:lang w:val="en-US"/>
          </w:rPr>
          <w:delText xml:space="preserve"> group</w:delText>
        </w:r>
      </w:del>
      <w:ins w:id="207" w:author="Editor 2" w:date="2024-07-28T02:25:33Z">
        <w:r>
          <w:rPr>
            <w:lang w:val="en-US"/>
          </w:rPr>
          <w:t>, Group</w:t>
        </w:r>
      </w:ins>
      <w:r w:rsidRPr="00803058">
        <w:rPr>
          <w:lang w:val="en-US"/>
        </w:rPr>
        <w:t xml:space="preserve"> A started with 14.8 and ended with a score of 17.9, whereas </w:t>
      </w:r>
      <w:del w:id="208" w:author="Editor 2" w:date="2024-07-28T02:25:33Z">
        <w:r w:rsidRPr="00803058">
          <w:rPr>
            <w:lang w:val="en-US"/>
          </w:rPr>
          <w:delText>group</w:delText>
        </w:r>
      </w:del>
      <w:ins w:id="209" w:author="Editor 2" w:date="2024-07-28T02:25:33Z">
        <w:r>
          <w:rPr>
            <w:lang w:val="en-US"/>
          </w:rPr>
          <w:t>Group</w:t>
        </w:r>
      </w:ins>
      <w:r w:rsidRPr="00803058">
        <w:rPr>
          <w:lang w:val="en-US"/>
        </w:rPr>
        <w:t xml:space="preserve"> D had 16.5 and 18.6 </w:t>
      </w:r>
      <w:del w:id="210" w:author="Editor 2" w:date="2024-07-28T02:25:33Z">
        <w:r w:rsidRPr="00803058">
          <w:rPr>
            <w:lang w:val="en-US"/>
          </w:rPr>
          <w:delText>gradings</w:delText>
        </w:r>
      </w:del>
      <w:ins w:id="211" w:author="Editor 2" w:date="2024-07-28T02:25:33Z">
        <w:r>
          <w:rPr>
            <w:lang w:val="en-US"/>
          </w:rPr>
          <w:t>grades</w:t>
        </w:r>
      </w:ins>
      <w:r w:rsidRPr="00803058">
        <w:rPr>
          <w:lang w:val="en-US"/>
        </w:rPr>
        <w:t xml:space="preserve">, respectively, for the same evaluations. For both sections, A and D showed a continued improvement in their grading over time during the two academic semesters </w:t>
      </w:r>
      <w:r w:rsidRPr="00803058">
        <w:rPr>
          <w:lang w:val="en-US"/>
        </w:rPr>
        <w:t>(</w:t>
      </w:r>
      <w:hyperlink w:anchor="y18qqmtszisb">
        <w:r w:rsidRPr="00803058">
          <w:rPr>
            <w:color w:val="1155CC"/>
            <w:u w:val="single"/>
            <w:lang w:val="en-US"/>
          </w:rPr>
          <w:t>Figure 3</w:t>
        </w:r>
      </w:hyperlink>
      <w:r w:rsidRPr="00803058">
        <w:rPr>
          <w:lang w:val="en-US"/>
        </w:rPr>
        <w:t>). Section D reduced their grading in 2021-</w:t>
      </w:r>
      <w:ins w:id="212" w:author="Editor 2" w:date="2024-07-28T02:25:33Z">
        <w:r>
          <w:rPr>
            <w:lang w:val="en-US"/>
          </w:rPr>
          <w:t>-</w:t>
        </w:r>
      </w:ins>
      <w:r w:rsidRPr="00803058">
        <w:rPr>
          <w:lang w:val="en-US"/>
        </w:rPr>
        <w:t xml:space="preserve">1 for </w:t>
      </w:r>
      <w:del w:id="213" w:author="Editor 2" w:date="2024-07-28T02:25:33Z">
        <w:r w:rsidRPr="00803058">
          <w:rPr>
            <w:lang w:val="en-US"/>
          </w:rPr>
          <w:delText>JC</w:delText>
        </w:r>
      </w:del>
      <w:ins w:id="214" w:author="Editor 2" w:date="2024-07-28T02:25:33Z">
        <w:r>
          <w:rPr>
            <w:lang w:val="en-US"/>
          </w:rPr>
          <w:t>JCs</w:t>
        </w:r>
      </w:ins>
      <w:r w:rsidRPr="00803058">
        <w:rPr>
          <w:lang w:val="en-US"/>
        </w:rPr>
        <w:t xml:space="preserve"> two and four and JC three in 2022-</w:t>
      </w:r>
      <w:ins w:id="215" w:author="Editor 2" w:date="2024-07-28T02:25:33Z">
        <w:r>
          <w:rPr>
            <w:lang w:val="en-US"/>
          </w:rPr>
          <w:t>-</w:t>
        </w:r>
      </w:ins>
      <w:r w:rsidRPr="00803058">
        <w:rPr>
          <w:lang w:val="en-US"/>
        </w:rPr>
        <w:t xml:space="preserve">1 </w:t>
      </w:r>
      <w:r w:rsidRPr="00803058">
        <w:rPr>
          <w:lang w:val="en-US"/>
        </w:rPr>
        <w:t>(</w:t>
      </w:r>
      <w:hyperlink w:anchor="y18qqmtszisb">
        <w:r w:rsidRPr="00803058">
          <w:rPr>
            <w:color w:val="1155CC"/>
            <w:u w:val="single"/>
            <w:lang w:val="en-US"/>
          </w:rPr>
          <w:t>Figure 3</w:t>
        </w:r>
      </w:hyperlink>
      <w:r w:rsidRPr="00803058">
        <w:rPr>
          <w:lang w:val="en-US"/>
        </w:rPr>
        <w:t>). This reduction was associated with the type of articles (</w:t>
      </w:r>
      <w:r w:rsidRPr="00803058">
        <w:rPr>
          <w:lang w:val="en-US"/>
        </w:rPr>
        <w:t>i.e.</w:t>
      </w:r>
      <w:r w:rsidRPr="00803058">
        <w:rPr>
          <w:lang w:val="en-US"/>
        </w:rPr>
        <w:t xml:space="preserve">, research articles, </w:t>
      </w:r>
      <w:hyperlink w:anchor="85ly0lr9xnr1">
        <w:r w:rsidRPr="00803058">
          <w:rPr>
            <w:color w:val="1155CC"/>
            <w:u w:val="single"/>
            <w:lang w:val="en-US"/>
          </w:rPr>
          <w:t>Table 2</w:t>
        </w:r>
      </w:hyperlink>
      <w:r w:rsidRPr="00803058">
        <w:rPr>
          <w:lang w:val="en-US"/>
        </w:rPr>
        <w:t>).</w:t>
      </w:r>
    </w:p>
    <w:p w:rsidR="00CB0CC1" w:rsidRPr="00803058" w14:paraId="2D35BDC8" w14:textId="77777777">
      <w:pPr>
        <w:spacing w:before="200" w:after="200"/>
        <w:rPr>
          <w:lang w:val="en-US"/>
        </w:rPr>
      </w:pPr>
      <w:r w:rsidRPr="00803058">
        <w:rPr>
          <w:lang w:val="en-US"/>
        </w:rPr>
        <w:t>Section B in the 2022-</w:t>
      </w:r>
      <w:del w:id="216" w:author="Editor 2" w:date="2024-07-28T02:25:33Z">
        <w:r w:rsidRPr="00803058">
          <w:rPr>
            <w:lang w:val="en-US"/>
          </w:rPr>
          <w:delText>1</w:delText>
        </w:r>
      </w:del>
      <w:ins w:id="217" w:author="Editor 2" w:date="2024-07-28T02:25:33Z">
        <w:r>
          <w:rPr>
            <w:lang w:val="en-US"/>
          </w:rPr>
          <w:t>-2022</w:t>
        </w:r>
      </w:ins>
      <w:r w:rsidRPr="00803058">
        <w:rPr>
          <w:lang w:val="en-US"/>
        </w:rPr>
        <w:t xml:space="preserve"> semester did not show an improvement in </w:t>
      </w:r>
      <w:del w:id="218" w:author="Editor 2" w:date="2024-07-28T02:25:33Z">
        <w:r w:rsidRPr="00803058">
          <w:rPr>
            <w:lang w:val="en-US"/>
          </w:rPr>
          <w:delText xml:space="preserve">the </w:delText>
        </w:r>
      </w:del>
      <w:r w:rsidRPr="00803058">
        <w:rPr>
          <w:lang w:val="en-US"/>
        </w:rPr>
        <w:t xml:space="preserve">grading during the period of the JC. The initial grading for this group was 15.5 and ended with a grading of 15.0 </w:t>
      </w:r>
      <w:r w:rsidRPr="00803058">
        <w:rPr>
          <w:lang w:val="en-US"/>
        </w:rPr>
        <w:t>(</w:t>
      </w:r>
      <w:hyperlink w:anchor="y18qqmtszisb">
        <w:r w:rsidRPr="00803058">
          <w:rPr>
            <w:color w:val="1155CC"/>
            <w:u w:val="single"/>
            <w:lang w:val="en-US"/>
          </w:rPr>
          <w:t>Figure 3</w:t>
        </w:r>
      </w:hyperlink>
      <w:r w:rsidRPr="00803058">
        <w:rPr>
          <w:lang w:val="en-US"/>
        </w:rPr>
        <w:t>).</w:t>
      </w:r>
    </w:p>
    <w:tbl>
      <w:tblPr>
        <w:tblStyle w:val="a5"/>
        <w:tblW w:w="0" w:type="auto"/>
        <w:tblInd w:w="0" w:type="dxa"/>
        <w:tblLayout w:type="fixed"/>
        <w:tblLook w:val="0600"/>
      </w:tblPr>
      <w:tblGrid>
        <w:gridCol w:w="8789"/>
      </w:tblGrid>
      <w:tr w14:paraId="004D2E93"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14:paraId="01BE659F" w14:textId="77777777">
            <w:pPr>
              <w:spacing w:before="200" w:after="200"/>
            </w:pPr>
            <w:r>
              <w:rPr>
                <w:noProof/>
              </w:rPr>
              <w:drawing>
                <wp:inline distT="114300" distB="114300" distL="114300" distR="114300">
                  <wp:extent cx="5487488" cy="22006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42"/>
                          <a:srcRect l="139" r="139"/>
                          <a:stretch>
                            <a:fillRect/>
                          </a:stretch>
                        </pic:blipFill>
                        <pic:spPr>
                          <a:xfrm>
                            <a:off x="0" y="0"/>
                            <a:ext cx="5487488" cy="2200614"/>
                          </a:xfrm>
                          <a:prstGeom prst="rect">
                            <a:avLst/>
                          </a:prstGeom>
                        </pic:spPr>
                      </pic:pic>
                    </a:graphicData>
                  </a:graphic>
                </wp:inline>
              </w:drawing>
            </w:r>
          </w:p>
        </w:tc>
      </w:tr>
      <w:tr w14:paraId="2A0278DF" w14:textId="77777777">
        <w:tblPrEx>
          <w:tblW w:w="0" w:type="auto"/>
          <w:tblInd w:w="0" w:type="dxa"/>
          <w:tblLayout w:type="fixed"/>
          <w:tblLook w:val="0600"/>
        </w:tblPrEx>
        <w:tc>
          <w:tcPr>
            <w:tcW w:w="8789" w:type="dxa"/>
            <w:shd w:val="clear" w:color="auto" w:fill="auto"/>
            <w:tcMar>
              <w:top w:w="100" w:type="dxa"/>
              <w:left w:w="100" w:type="dxa"/>
              <w:bottom w:w="100" w:type="dxa"/>
              <w:right w:w="100" w:type="dxa"/>
            </w:tcMar>
            <w:vAlign w:val="center"/>
          </w:tcPr>
          <w:p w:rsidR="00CB0CC1" w:rsidRPr="00803058" w14:paraId="2C007E85" w14:textId="77777777">
            <w:pPr>
              <w:widowControl w:val="0"/>
              <w:pBdr>
                <w:top w:val="nil"/>
                <w:left w:val="nil"/>
                <w:bottom w:val="nil"/>
                <w:right w:val="nil"/>
                <w:between w:val="nil"/>
              </w:pBdr>
              <w:spacing w:before="200" w:after="200"/>
              <w:rPr>
                <w:lang w:val="en-US"/>
              </w:rPr>
            </w:pPr>
            <w:bookmarkStart w:id="219" w:name="y18qqmtszisb" w:colFirst="0" w:colLast="0"/>
            <w:bookmarkEnd w:id="219"/>
            <w:r w:rsidRPr="00803058">
              <w:rPr>
                <w:lang w:val="en-US"/>
              </w:rPr>
              <w:t>Figure 3: Essays grading during the implementation of journal club during two academic semesters in years 2021 and 2022 for synchronous e-learning at plant genetics lectures in five different sections. The grading system was from 0 to 20, where 20 is the highest grad</w:t>
            </w:r>
            <w:ins w:id="220" w:author="Editor" w:date="2024-07-28T02:25:35Z">
              <w:r w:rsidRPr="00803058">
                <w:rPr>
                  <w:lang w:val="en-US"/>
                </w:rPr>
                <w:t>e. The results</w:t>
              </w:r>
            </w:ins>
            <w:del w:id="221" w:author="Editor" w:date="2024-07-28T02:25:35Z">
              <w:r w:rsidRPr="00803058">
                <w:rPr>
                  <w:lang w:val="en-US"/>
                </w:rPr>
                <w:delText>e. Results</w:delText>
              </w:r>
            </w:del>
            <w:r w:rsidRPr="00803058">
              <w:rPr>
                <w:lang w:val="en-US"/>
              </w:rPr>
              <w:t xml:space="preserve"> were based on the grading book from the five sections with a total of 90 students.</w:t>
            </w:r>
          </w:p>
        </w:tc>
      </w:tr>
    </w:tbl>
    <w:p w:rsidR="00CB0CC1" w:rsidRPr="00803058" w14:paraId="3BE3D44F" w14:textId="77777777">
      <w:pPr>
        <w:pStyle w:val="Heading1"/>
        <w:rPr>
          <w:lang w:val="en-US"/>
        </w:rPr>
        <w:sectPr>
          <w:pgSz w:w="11906" w:h="16838"/>
          <w:pgMar w:top="1417" w:right="1417" w:bottom="1417" w:left="1700" w:header="720" w:footer="720" w:gutter="0"/>
          <w:cols w:space="720"/>
        </w:sectPr>
      </w:pPr>
      <w:bookmarkStart w:id="222" w:name="_jepf2jg0xzfi" w:colFirst="0" w:colLast="0"/>
      <w:bookmarkEnd w:id="222"/>
    </w:p>
    <w:p w:rsidR="00CB0CC1" w:rsidRPr="00803058" w14:paraId="2E54B79D" w14:textId="77777777">
      <w:pPr>
        <w:pStyle w:val="Heading1"/>
        <w:rPr>
          <w:lang w:val="en-US"/>
        </w:rPr>
      </w:pPr>
      <w:bookmarkStart w:id="223" w:name="_i19itjyaxl7o" w:colFirst="0" w:colLast="0"/>
      <w:bookmarkEnd w:id="223"/>
      <w:r w:rsidRPr="00803058">
        <w:rPr>
          <w:lang w:val="en-US"/>
        </w:rPr>
        <w:t>Discussion</w:t>
      </w:r>
    </w:p>
    <w:p w:rsidR="00CB0CC1" w:rsidRPr="00803058" w14:paraId="0314BE82" w14:textId="77777777">
      <w:pPr>
        <w:rPr>
          <w:lang w:val="en-US"/>
        </w:rPr>
      </w:pPr>
      <w:r w:rsidRPr="00803058">
        <w:rPr>
          <w:lang w:val="en-US"/>
        </w:rPr>
        <w:t xml:space="preserve">With the advent of the COVID-19 pandemic in 2020, there was a </w:t>
      </w:r>
      <w:del w:id="224" w:author="Editor 2" w:date="2024-07-28T02:25:33Z">
        <w:r w:rsidRPr="00803058">
          <w:rPr>
            <w:lang w:val="en-US"/>
          </w:rPr>
          <w:delText>huge</w:delText>
        </w:r>
      </w:del>
      <w:ins w:id="225" w:author="Editor 2" w:date="2024-07-28T02:25:33Z">
        <w:r>
          <w:rPr>
            <w:lang w:val="en-US"/>
          </w:rPr>
          <w:t>considerable</w:t>
        </w:r>
      </w:ins>
      <w:r w:rsidRPr="00803058">
        <w:rPr>
          <w:lang w:val="en-US"/>
        </w:rPr>
        <w:t xml:space="preserve"> change in the development of lectures in universities worldwide </w:t>
      </w:r>
      <w:hyperlink r:id="rId43">
        <w:r w:rsidRPr="00803058">
          <w:rPr>
            <w:lang w:val="en-US"/>
          </w:rPr>
          <w:t>[1, 24, 25]</w:t>
        </w:r>
      </w:hyperlink>
      <w:r w:rsidRPr="00803058">
        <w:rPr>
          <w:lang w:val="en-US"/>
        </w:rPr>
        <w:t xml:space="preserve">. Synchronous and asynchronous e-learning became the main environment in which students interacted. Active learning classroom strategies need to be generated to engage the interest and motivation of students </w:t>
      </w:r>
      <w:hyperlink r:id="rId44">
        <w:r w:rsidRPr="00803058">
          <w:rPr>
            <w:lang w:val="en-US"/>
          </w:rPr>
          <w:t>[26]</w:t>
        </w:r>
      </w:hyperlink>
      <w:r w:rsidRPr="00803058">
        <w:rPr>
          <w:lang w:val="en-US"/>
        </w:rPr>
        <w:t>. In this context, JC could be considered a project-based pedagogical tool, as students are tasked with reading and analyzing scientific articles and then presenting and discussing their findings (</w:t>
      </w:r>
      <w:r w:rsidRPr="00803058">
        <w:rPr>
          <w:lang w:val="en-US"/>
        </w:rPr>
        <w:t>i.e.</w:t>
      </w:r>
      <w:ins w:id="226" w:author="Editor 2" w:date="2024-07-28T02:25:33Z">
        <w:r>
          <w:rPr>
            <w:lang w:val="en-US"/>
          </w:rPr>
          <w:t>,</w:t>
        </w:r>
      </w:ins>
      <w:r w:rsidRPr="00803058">
        <w:rPr>
          <w:lang w:val="en-US"/>
        </w:rPr>
        <w:t xml:space="preserve"> essay). We analyzed the implementation of a synchronous e-learning journal club at plant genetics lectures. The results show that there is a positive perception of students towar</w:t>
      </w:r>
      <w:ins w:id="227" w:author="Editor" w:date="2024-07-28T02:25:34Z">
        <w:r w:rsidRPr="00803058">
          <w:rPr>
            <w:lang w:val="en-US"/>
          </w:rPr>
          <w:t>d</w:t>
        </w:r>
      </w:ins>
      <w:del w:id="228" w:author="Editor" w:date="2024-07-28T02:25:34Z">
        <w:r w:rsidRPr="00803058">
          <w:rPr>
            <w:lang w:val="en-US"/>
          </w:rPr>
          <w:delText>ds</w:delText>
        </w:r>
      </w:del>
      <w:r w:rsidRPr="00803058">
        <w:rPr>
          <w:lang w:val="en-US"/>
        </w:rPr>
        <w:t xml:space="preserve"> the implementation of a journal club </w:t>
      </w:r>
      <w:del w:id="229" w:author="Editor 2" w:date="2024-07-28T02:25:33Z">
        <w:r w:rsidRPr="00803058">
          <w:rPr>
            <w:lang w:val="en-US"/>
          </w:rPr>
          <w:delText xml:space="preserve">based </w:delText>
        </w:r>
      </w:del>
      <w:r w:rsidRPr="00803058">
        <w:rPr>
          <w:lang w:val="en-US"/>
        </w:rPr>
        <w:t xml:space="preserve">on the </w:t>
      </w:r>
      <w:ins w:id="230" w:author="Editor 2" w:date="2024-07-28T02:25:33Z">
        <w:r>
          <w:rPr>
            <w:lang w:val="en-US"/>
          </w:rPr>
          <w:t xml:space="preserve">basis of the </w:t>
        </w:r>
      </w:ins>
      <w:r w:rsidRPr="00803058">
        <w:rPr>
          <w:lang w:val="en-US"/>
        </w:rPr>
        <w:t xml:space="preserve">application of a collaborative-metacognitive use of </w:t>
      </w:r>
      <w:ins w:id="231" w:author="Editor 2" w:date="2024-07-28T02:25:33Z">
        <w:r>
          <w:rPr>
            <w:lang w:val="en-US"/>
          </w:rPr>
          <w:t xml:space="preserve">the </w:t>
        </w:r>
      </w:ins>
      <w:r w:rsidRPr="00803058">
        <w:rPr>
          <w:lang w:val="en-US"/>
        </w:rPr>
        <w:t>science literature teaching approach (CMSLTA).</w:t>
      </w:r>
    </w:p>
    <w:p w:rsidR="00CB0CC1" w:rsidRPr="00803058" w14:paraId="4DDD24BE" w14:textId="77777777">
      <w:pPr>
        <w:rPr>
          <w:lang w:val="en-US"/>
        </w:rPr>
      </w:pPr>
      <w:r w:rsidRPr="00803058">
        <w:rPr>
          <w:color w:val="0000FF"/>
          <w:lang w:val="en-US"/>
        </w:rPr>
        <w:t xml:space="preserve">The JC implementation received excellent feedback from participants during the two academic semesters. Our results </w:t>
      </w:r>
      <w:del w:id="232" w:author="Editor 2" w:date="2024-07-28T02:25:33Z">
        <w:r w:rsidRPr="00803058">
          <w:rPr>
            <w:color w:val="0000FF"/>
            <w:lang w:val="en-US"/>
          </w:rPr>
          <w:delText>reveal</w:delText>
        </w:r>
      </w:del>
      <w:ins w:id="233" w:author="Editor 2" w:date="2024-07-28T02:25:33Z">
        <w:r>
          <w:rPr>
            <w:color w:val="0000FF"/>
            <w:lang w:val="en-US"/>
          </w:rPr>
          <w:t>revealed</w:t>
        </w:r>
      </w:ins>
      <w:r w:rsidRPr="00803058">
        <w:rPr>
          <w:color w:val="0000FF"/>
          <w:lang w:val="en-US"/>
        </w:rPr>
        <w:t xml:space="preserve"> that 8</w:t>
      </w:r>
      <w:r w:rsidRPr="00803058">
        <w:rPr>
          <w:color w:val="0000FF"/>
          <w:lang w:val="en-US"/>
        </w:rPr>
        <w:t>3%</w:t>
      </w:r>
      <w:r w:rsidRPr="00803058">
        <w:rPr>
          <w:color w:val="0000FF"/>
          <w:lang w:val="en-US"/>
        </w:rPr>
        <w:t xml:space="preserve"> of the participants who participated in the implementation of the JC </w:t>
      </w:r>
      <w:del w:id="234" w:author="Editor 2" w:date="2024-07-28T02:25:33Z">
        <w:r w:rsidRPr="00803058">
          <w:rPr>
            <w:color w:val="0000FF"/>
            <w:lang w:val="en-US"/>
          </w:rPr>
          <w:delText>found it</w:delText>
        </w:r>
      </w:del>
      <w:ins w:id="235" w:author="Editor 2" w:date="2024-07-28T02:25:33Z">
        <w:r>
          <w:rPr>
            <w:color w:val="0000FF"/>
            <w:lang w:val="en-US"/>
          </w:rPr>
          <w:t>were</w:t>
        </w:r>
      </w:ins>
      <w:r w:rsidRPr="00803058">
        <w:rPr>
          <w:color w:val="0000FF"/>
          <w:lang w:val="en-US"/>
        </w:rPr>
        <w:t xml:space="preserve"> productive</w:t>
      </w:r>
      <w:del w:id="236" w:author="Editor 2" w:date="2024-07-28T02:25:33Z">
        <w:r w:rsidRPr="00803058">
          <w:rPr>
            <w:color w:val="0000FF"/>
            <w:lang w:val="en-US"/>
          </w:rPr>
          <w:delText>,</w:delText>
        </w:r>
      </w:del>
      <w:r w:rsidRPr="00803058">
        <w:rPr>
          <w:color w:val="0000FF"/>
          <w:lang w:val="en-US"/>
        </w:rPr>
        <w:t xml:space="preserve"> and relevant to their formal education</w:t>
      </w:r>
      <w:ins w:id="237" w:author="Editor 2" w:date="2024-07-28T02:25:33Z">
        <w:r>
          <w:rPr>
            <w:color w:val="0000FF"/>
            <w:lang w:val="en-US"/>
          </w:rPr>
          <w:t>,</w:t>
        </w:r>
      </w:ins>
      <w:r w:rsidRPr="00803058">
        <w:rPr>
          <w:color w:val="0000FF"/>
          <w:lang w:val="en-US"/>
        </w:rPr>
        <w:t xml:space="preserve"> and they agreed with its implementation </w:t>
      </w:r>
      <w:r w:rsidRPr="00803058">
        <w:rPr>
          <w:color w:val="0000FF"/>
          <w:lang w:val="en-US"/>
        </w:rPr>
        <w:t>(</w:t>
      </w:r>
      <w:hyperlink w:anchor="pmcc7d4jkx1a">
        <w:r w:rsidRPr="00803058">
          <w:rPr>
            <w:color w:val="1155CC"/>
            <w:u w:val="single"/>
            <w:lang w:val="en-US"/>
          </w:rPr>
          <w:t>Figure 2</w:t>
        </w:r>
      </w:hyperlink>
      <w:r w:rsidRPr="00803058">
        <w:rPr>
          <w:color w:val="0000FF"/>
          <w:lang w:val="en-US"/>
        </w:rPr>
        <w:t xml:space="preserve">). </w:t>
      </w:r>
      <w:r w:rsidRPr="00803058">
        <w:rPr>
          <w:lang w:val="en-US"/>
        </w:rPr>
        <w:t xml:space="preserve">For a long time, JC was used for teaching and knowledge sharing in medicine </w:t>
      </w:r>
      <w:hyperlink r:id="rId45">
        <w:r w:rsidRPr="00803058">
          <w:rPr>
            <w:lang w:val="en-US"/>
          </w:rPr>
          <w:t>[12, 25]</w:t>
        </w:r>
      </w:hyperlink>
      <w:del w:id="238" w:author="Editor 2" w:date="2024-07-28T02:25:33Z">
        <w:r w:rsidRPr="00803058">
          <w:rPr>
            <w:lang w:val="en-US"/>
          </w:rPr>
          <w:delText>,</w:delText>
        </w:r>
      </w:del>
      <w:r w:rsidRPr="00803058">
        <w:rPr>
          <w:lang w:val="en-US"/>
        </w:rPr>
        <w:t xml:space="preserve"> and in </w:t>
      </w:r>
      <w:del w:id="239" w:author="Editor 2" w:date="2024-07-28T02:25:33Z">
        <w:r w:rsidRPr="00803058">
          <w:rPr>
            <w:lang w:val="en-US"/>
          </w:rPr>
          <w:delText>post-graduate</w:delText>
        </w:r>
      </w:del>
      <w:ins w:id="240" w:author="Editor 2" w:date="2024-07-28T02:25:33Z">
        <w:r>
          <w:rPr>
            <w:lang w:val="en-US"/>
          </w:rPr>
          <w:t>postgraduate</w:t>
        </w:r>
      </w:ins>
      <w:r w:rsidRPr="00803058">
        <w:rPr>
          <w:lang w:val="en-US"/>
        </w:rPr>
        <w:t xml:space="preserve"> education </w:t>
      </w:r>
      <w:hyperlink r:id="rId46">
        <w:r w:rsidRPr="00803058">
          <w:rPr>
            <w:lang w:val="en-US"/>
          </w:rPr>
          <w:t>[27]</w:t>
        </w:r>
      </w:hyperlink>
      <w:r w:rsidRPr="00803058">
        <w:rPr>
          <w:lang w:val="en-US"/>
        </w:rPr>
        <w:t xml:space="preserve">. </w:t>
      </w:r>
      <w:r w:rsidRPr="00803058">
        <w:rPr>
          <w:color w:val="0000FF"/>
          <w:lang w:val="en-US"/>
        </w:rPr>
        <w:t>In our work, the use of the JC approach has proven to be educationally valuable for students and beneficial for professors in teaching concepts related to common problems</w:t>
      </w:r>
      <w:r w:rsidRPr="00803058">
        <w:rPr>
          <w:lang w:val="en-US"/>
        </w:rPr>
        <w:t xml:space="preserve">. According to the participants, it assists in the development of critical critique skills, raises awareness of research, fosters a positive research culture, and promotes evidence-based practice </w:t>
      </w:r>
      <w:hyperlink r:id="rId47">
        <w:r w:rsidRPr="00803058">
          <w:rPr>
            <w:lang w:val="en-US"/>
          </w:rPr>
          <w:t>[28]</w:t>
        </w:r>
      </w:hyperlink>
      <w:r w:rsidRPr="00803058">
        <w:rPr>
          <w:lang w:val="en-US"/>
        </w:rPr>
        <w:t>.</w:t>
      </w:r>
    </w:p>
    <w:p w:rsidR="00CB0CC1" w:rsidRPr="00803058" w14:paraId="37D76A9D" w14:textId="77777777">
      <w:pPr>
        <w:rPr>
          <w:lang w:val="en-US"/>
        </w:rPr>
      </w:pPr>
      <w:r w:rsidRPr="00803058">
        <w:rPr>
          <w:lang w:val="en-US"/>
        </w:rPr>
        <w:t xml:space="preserve">The students showed an improvement in their academic reading and writing ability because the JC implies active learning [32]. </w:t>
      </w:r>
      <w:r w:rsidRPr="00803058">
        <w:rPr>
          <w:color w:val="0000FF"/>
          <w:lang w:val="en-US"/>
        </w:rPr>
        <w:t xml:space="preserve">Nevertheless, there was a reduction in grades when the students were exposed to reading and discussing research articles </w:t>
      </w:r>
      <w:r w:rsidRPr="00803058">
        <w:rPr>
          <w:color w:val="0000FF"/>
          <w:lang w:val="en-US"/>
        </w:rPr>
        <w:t>(</w:t>
      </w:r>
      <w:hyperlink w:anchor="gaxsoe4dxcwk">
        <w:r w:rsidRPr="00803058">
          <w:rPr>
            <w:color w:val="0000FF"/>
            <w:u w:val="single"/>
            <w:lang w:val="en-US"/>
          </w:rPr>
          <w:t>Table 1</w:t>
        </w:r>
      </w:hyperlink>
      <w:r w:rsidRPr="00803058">
        <w:rPr>
          <w:color w:val="0000FF"/>
          <w:lang w:val="en-US"/>
        </w:rPr>
        <w:t xml:space="preserve">; </w:t>
      </w:r>
      <w:hyperlink w:anchor="y18qqmtszisb">
        <w:r w:rsidRPr="00803058">
          <w:rPr>
            <w:color w:val="0000FF"/>
            <w:u w:val="single"/>
            <w:lang w:val="en-US"/>
          </w:rPr>
          <w:t>Figure 3</w:t>
        </w:r>
      </w:hyperlink>
      <w:r w:rsidRPr="00803058">
        <w:rPr>
          <w:color w:val="0000FF"/>
          <w:lang w:val="en-US"/>
        </w:rPr>
        <w:t>)</w:t>
      </w:r>
      <w:ins w:id="241" w:author="Editor 2" w:date="2024-07-28T02:25:33Z">
        <w:r>
          <w:rPr>
            <w:color w:val="0000FF"/>
            <w:lang w:val="en-US"/>
          </w:rPr>
          <w:t>.</w:t>
        </w:r>
      </w:ins>
      <w:r w:rsidRPr="00803058">
        <w:rPr>
          <w:color w:val="0000FF"/>
          <w:lang w:val="en-US"/>
        </w:rPr>
        <w:t xml:space="preserve"> However, there was an increase in the </w:t>
      </w:r>
      <w:del w:id="242" w:author="Editor 2" w:date="2024-07-28T02:25:33Z">
        <w:r w:rsidRPr="00803058">
          <w:rPr>
            <w:color w:val="0000FF"/>
            <w:lang w:val="en-US"/>
          </w:rPr>
          <w:delText>grading</w:delText>
        </w:r>
      </w:del>
      <w:ins w:id="243" w:author="Editor 2" w:date="2024-07-28T02:25:33Z">
        <w:r>
          <w:rPr>
            <w:color w:val="0000FF"/>
            <w:lang w:val="en-US"/>
          </w:rPr>
          <w:t>grade</w:t>
        </w:r>
      </w:ins>
      <w:r w:rsidRPr="00803058">
        <w:rPr>
          <w:color w:val="0000FF"/>
          <w:lang w:val="en-US"/>
        </w:rPr>
        <w:t xml:space="preserve"> in four out of the five groups in the two evaluated academic semesters </w:t>
      </w:r>
      <w:r w:rsidRPr="00803058">
        <w:rPr>
          <w:color w:val="0000FF"/>
          <w:lang w:val="en-US"/>
        </w:rPr>
        <w:t>(</w:t>
      </w:r>
      <w:hyperlink w:anchor="y18qqmtszisb">
        <w:r w:rsidRPr="00803058">
          <w:rPr>
            <w:color w:val="0000FF"/>
            <w:u w:val="single"/>
            <w:lang w:val="en-US"/>
          </w:rPr>
          <w:t>Figure 3</w:t>
        </w:r>
      </w:hyperlink>
      <w:r w:rsidRPr="00803058">
        <w:rPr>
          <w:color w:val="0000FF"/>
          <w:lang w:val="en-US"/>
        </w:rPr>
        <w:t>).</w:t>
      </w:r>
      <w:r w:rsidRPr="00803058">
        <w:rPr>
          <w:lang w:val="en-US"/>
        </w:rPr>
        <w:t xml:space="preserve"> Similar results were </w:t>
      </w:r>
      <w:del w:id="244" w:author="Editor 2" w:date="2024-07-28T02:25:33Z">
        <w:r w:rsidRPr="00803058">
          <w:rPr>
            <w:lang w:val="en-US"/>
          </w:rPr>
          <w:delText>found</w:delText>
        </w:r>
      </w:del>
      <w:ins w:id="245" w:author="Editor 2" w:date="2024-07-28T02:25:33Z">
        <w:r>
          <w:rPr>
            <w:lang w:val="en-US"/>
          </w:rPr>
          <w:t>reported</w:t>
        </w:r>
      </w:ins>
      <w:r w:rsidRPr="00803058">
        <w:rPr>
          <w:lang w:val="en-US"/>
        </w:rPr>
        <w:t xml:space="preserve"> by other authors during </w:t>
      </w:r>
      <w:del w:id="246" w:author="Editor 2" w:date="2024-07-28T02:25:33Z">
        <w:r w:rsidRPr="00803058">
          <w:rPr>
            <w:lang w:val="en-US"/>
          </w:rPr>
          <w:delText xml:space="preserve">the </w:delText>
        </w:r>
      </w:del>
      <w:r w:rsidRPr="00803058">
        <w:rPr>
          <w:lang w:val="en-US"/>
        </w:rPr>
        <w:t>JC sessions</w:t>
      </w:r>
      <w:ins w:id="247" w:author="Editor 2" w:date="2024-07-28T02:25:33Z">
        <w:r>
          <w:rPr>
            <w:lang w:val="en-US"/>
          </w:rPr>
          <w:t>,</w:t>
        </w:r>
      </w:ins>
      <w:r w:rsidRPr="00803058">
        <w:rPr>
          <w:lang w:val="en-US"/>
        </w:rPr>
        <w:t xml:space="preserve"> where the participants </w:t>
      </w:r>
      <w:del w:id="248" w:author="Editor 2" w:date="2024-07-28T02:25:33Z">
        <w:r w:rsidRPr="00803058">
          <w:rPr>
            <w:lang w:val="en-US"/>
          </w:rPr>
          <w:delText>showed</w:delText>
        </w:r>
      </w:del>
      <w:ins w:id="249" w:author="Editor 2" w:date="2024-07-28T02:25:33Z">
        <w:r>
          <w:rPr>
            <w:lang w:val="en-US"/>
          </w:rPr>
          <w:t>reported</w:t>
        </w:r>
      </w:ins>
      <w:r w:rsidRPr="00803058">
        <w:rPr>
          <w:lang w:val="en-US"/>
        </w:rPr>
        <w:t xml:space="preserve"> increased knowledge and critical thinking [7, 14, 30].</w:t>
      </w:r>
    </w:p>
    <w:p w:rsidR="00CB0CC1" w:rsidRPr="00803058" w14:paraId="5E21CE7E" w14:textId="77777777">
      <w:pPr>
        <w:rPr>
          <w:lang w:val="en-US"/>
        </w:rPr>
      </w:pPr>
    </w:p>
    <w:p w:rsidR="00CB0CC1" w:rsidRPr="00803058" w14:paraId="51FBA039" w14:textId="77777777">
      <w:pPr>
        <w:rPr>
          <w:lang w:val="en-US"/>
        </w:rPr>
      </w:pPr>
      <w:r w:rsidRPr="00803058">
        <w:rPr>
          <w:color w:val="0000FF"/>
          <w:lang w:val="en-US"/>
        </w:rPr>
        <w:t xml:space="preserve">Training students in the use of various digital tools for research enabled them to effectively leverage their readings and improve the quality of their essays </w:t>
      </w:r>
      <w:r w:rsidRPr="00803058">
        <w:rPr>
          <w:color w:val="0000FF"/>
          <w:lang w:val="en-US"/>
        </w:rPr>
        <w:t>(</w:t>
      </w:r>
      <w:hyperlink w:anchor="y18qqmtszisb">
        <w:r w:rsidRPr="00803058">
          <w:rPr>
            <w:color w:val="0000FF"/>
            <w:u w:val="single"/>
            <w:lang w:val="en-US"/>
          </w:rPr>
          <w:t>Figure 3</w:t>
        </w:r>
      </w:hyperlink>
      <w:r w:rsidRPr="00803058">
        <w:rPr>
          <w:color w:val="0000FF"/>
          <w:lang w:val="en-US"/>
        </w:rPr>
        <w:t>). However, our findings indicate that numerous students turn to platforms such as Sci-Hub to access up-to-date articles (Figure</w:t>
      </w:r>
      <w:r w:rsidRPr="00803058">
        <w:rPr>
          <w:color w:val="0000FF"/>
          <w:lang w:val="en-US"/>
        </w:rPr>
        <w:t xml:space="preserve"> S1</w:t>
      </w:r>
      <w:r w:rsidRPr="00803058">
        <w:rPr>
          <w:color w:val="0000FF"/>
          <w:lang w:val="en-US"/>
        </w:rPr>
        <w:t xml:space="preserve">, [37]). </w:t>
      </w:r>
      <w:r w:rsidRPr="00803058">
        <w:rPr>
          <w:lang w:val="en-US"/>
        </w:rPr>
        <w:t xml:space="preserve">It is essential to recognize that employing such resources involves infringing </w:t>
      </w:r>
      <w:ins w:id="250" w:author="Editor 2" w:date="2024-07-28T02:25:33Z">
        <w:r>
          <w:rPr>
            <w:lang w:val="en-US"/>
          </w:rPr>
          <w:t xml:space="preserve">on </w:t>
        </w:r>
      </w:ins>
      <w:r w:rsidRPr="00803058">
        <w:rPr>
          <w:lang w:val="en-US"/>
        </w:rPr>
        <w:t xml:space="preserve">intellectual property rights and copyright laws [38]. Consequently, it becomes imperative to pursue legitimate and ethical alternatives that enable university students to access academic information while upholding the principles of copyright laws [39]. Additionally, an advantage of implementing a journal club with essay writing is the reduction of cheating and plagiarism </w:t>
      </w:r>
      <w:hyperlink r:id="rId48">
        <w:r w:rsidRPr="00803058">
          <w:rPr>
            <w:color w:val="CC2936"/>
            <w:lang w:val="en-US"/>
          </w:rPr>
          <w:t>[36]</w:t>
        </w:r>
      </w:hyperlink>
      <w:r w:rsidRPr="00803058">
        <w:rPr>
          <w:lang w:val="en-US"/>
        </w:rPr>
        <w:t xml:space="preserve">. This is achieved by providing new articles each semester instead of discussing the same </w:t>
      </w:r>
      <w:del w:id="251" w:author="Editor 2" w:date="2024-07-28T02:25:33Z">
        <w:r w:rsidRPr="00803058">
          <w:rPr>
            <w:lang w:val="en-US"/>
          </w:rPr>
          <w:delText>ones</w:delText>
        </w:r>
      </w:del>
      <w:ins w:id="252" w:author="Editor 2" w:date="2024-07-28T02:25:33Z">
        <w:r>
          <w:rPr>
            <w:lang w:val="en-US"/>
          </w:rPr>
          <w:t>articles</w:t>
        </w:r>
      </w:ins>
      <w:r w:rsidRPr="00803058">
        <w:rPr>
          <w:lang w:val="en-US"/>
        </w:rPr>
        <w:t xml:space="preserve"> repeatedly. The use of articles allows for the diversification of readings </w:t>
      </w:r>
      <w:del w:id="253" w:author="Editor 2" w:date="2024-07-28T02:25:33Z">
        <w:r w:rsidRPr="00803058">
          <w:rPr>
            <w:lang w:val="en-US"/>
          </w:rPr>
          <w:delText xml:space="preserve">in </w:delText>
        </w:r>
      </w:del>
      <w:r w:rsidRPr="00803058">
        <w:rPr>
          <w:lang w:val="en-US"/>
        </w:rPr>
        <w:t>each semester. In most cases, the students benefit from the state of the art in the studied area and associate the theoretical knowledge that they are learning. We found that the implementation of a journal club in plant genetics helps strengthen skills such as critical thinking, teamwork, independent learning, tolerance of different opinions, and digital skills, all of which are included in the seven Cs framework.</w:t>
      </w:r>
    </w:p>
    <w:p w:rsidR="00CB0CC1" w:rsidRPr="00803058" w14:paraId="3D3E8C7D" w14:textId="77777777">
      <w:pPr>
        <w:rPr>
          <w:lang w:val="en-US"/>
        </w:rPr>
      </w:pPr>
      <w:r w:rsidRPr="00803058">
        <w:rPr>
          <w:lang w:val="en-US"/>
        </w:rPr>
        <w:t xml:space="preserve">In plant </w:t>
      </w:r>
      <w:del w:id="254" w:author="Editor 2" w:date="2024-07-28T02:25:33Z">
        <w:r w:rsidRPr="00803058">
          <w:rPr>
            <w:lang w:val="en-US"/>
          </w:rPr>
          <w:delText>sciences</w:delText>
        </w:r>
      </w:del>
      <w:ins w:id="255" w:author="Editor 2" w:date="2024-07-28T02:25:33Z">
        <w:r>
          <w:rPr>
            <w:lang w:val="en-US"/>
          </w:rPr>
          <w:t>science</w:t>
        </w:r>
      </w:ins>
      <w:r w:rsidRPr="00803058">
        <w:rPr>
          <w:lang w:val="en-US"/>
        </w:rPr>
        <w:t xml:space="preserve"> courses, field practices are an important component </w:t>
      </w:r>
      <w:del w:id="256" w:author="Editor 2" w:date="2024-07-28T02:25:33Z">
        <w:r w:rsidRPr="00803058">
          <w:rPr>
            <w:lang w:val="en-US"/>
          </w:rPr>
          <w:delText>in</w:delText>
        </w:r>
      </w:del>
      <w:ins w:id="257" w:author="Editor 2" w:date="2024-07-28T02:25:33Z">
        <w:r>
          <w:rPr>
            <w:lang w:val="en-US"/>
          </w:rPr>
          <w:t>of</w:t>
        </w:r>
      </w:ins>
      <w:r w:rsidRPr="00803058">
        <w:rPr>
          <w:lang w:val="en-US"/>
        </w:rPr>
        <w:t xml:space="preserve"> the education of </w:t>
      </w:r>
      <w:del w:id="258" w:author="Editor 2" w:date="2024-07-28T02:25:33Z">
        <w:r w:rsidRPr="00803058">
          <w:rPr>
            <w:lang w:val="en-US"/>
          </w:rPr>
          <w:delText xml:space="preserve">the </w:delText>
        </w:r>
      </w:del>
      <w:r w:rsidRPr="00803058">
        <w:rPr>
          <w:lang w:val="en-US"/>
        </w:rPr>
        <w:t xml:space="preserve">students </w:t>
      </w:r>
      <w:hyperlink r:id="rId49">
        <w:r w:rsidRPr="00803058">
          <w:rPr>
            <w:lang w:val="en-US"/>
          </w:rPr>
          <w:t>[29]</w:t>
        </w:r>
      </w:hyperlink>
      <w:r w:rsidRPr="00803058">
        <w:rPr>
          <w:lang w:val="en-US"/>
        </w:rP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50">
        <w:r w:rsidRPr="00803058">
          <w:rPr>
            <w:lang w:val="en-US"/>
          </w:rPr>
          <w:t>[30, 31]</w:t>
        </w:r>
      </w:hyperlink>
      <w:r w:rsidRPr="00803058">
        <w:rPr>
          <w:lang w:val="en-US"/>
        </w:rPr>
        <w:t xml:space="preserve">. The JC is presented as a relevant alternative to an e-learning approach to </w:t>
      </w:r>
      <w:del w:id="259" w:author="Editor 2" w:date="2024-07-28T02:25:33Z">
        <w:r w:rsidRPr="00803058">
          <w:rPr>
            <w:lang w:val="en-US"/>
          </w:rPr>
          <w:delText>promoting</w:delText>
        </w:r>
      </w:del>
      <w:ins w:id="260" w:author="Editor 2" w:date="2024-07-28T02:25:33Z">
        <w:r>
          <w:rPr>
            <w:lang w:val="en-US"/>
          </w:rPr>
          <w:t>promote</w:t>
        </w:r>
      </w:ins>
      <w:r w:rsidRPr="00803058">
        <w:rPr>
          <w:lang w:val="en-US"/>
        </w:rPr>
        <w:t xml:space="preserve"> the discussion and participation of students to strengthen the knowledge acquired in theoretical lectures. In addition, the curricular structure of the lectures (</w:t>
      </w:r>
      <w:r w:rsidRPr="00803058">
        <w:rPr>
          <w:lang w:val="en-US"/>
        </w:rPr>
        <w:t>i.e.</w:t>
      </w:r>
      <w:ins w:id="261" w:author="Editor 2" w:date="2024-07-28T02:25:33Z">
        <w:r>
          <w:rPr>
            <w:lang w:val="en-US"/>
          </w:rPr>
          <w:t>,</w:t>
        </w:r>
      </w:ins>
      <w:r w:rsidRPr="00803058">
        <w:rPr>
          <w:lang w:val="en-US"/>
        </w:rPr>
        <w:t xml:space="preserv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rsidR="00CB0CC1" w:rsidRPr="00803058" w14:paraId="23A072D3" w14:textId="77777777">
      <w:pPr>
        <w:rPr>
          <w:lang w:val="en-US"/>
        </w:rPr>
      </w:pPr>
    </w:p>
    <w:p w:rsidR="00CB0CC1" w:rsidRPr="00803058" w14:paraId="5D61D334" w14:textId="77777777">
      <w:pPr>
        <w:rPr>
          <w:lang w:val="en-US"/>
        </w:rPr>
      </w:pPr>
      <w:r w:rsidRPr="00803058">
        <w:rPr>
          <w:lang w:val="en-US"/>
        </w:rPr>
        <w:t xml:space="preserve">A limitation of the present work was the design of the instrument for qualitative data collection. The methodology used for the instrument was based on survey </w:t>
      </w:r>
      <w:del w:id="262" w:author="Editor 2" w:date="2024-07-28T02:25:33Z">
        <w:r w:rsidRPr="00803058">
          <w:rPr>
            <w:lang w:val="en-US"/>
          </w:rPr>
          <w:delText xml:space="preserve">research </w:delText>
        </w:r>
      </w:del>
      <w:r w:rsidRPr="00803058">
        <w:rPr>
          <w:lang w:val="en-US"/>
        </w:rPr>
        <w:t xml:space="preserve">methods. The authors recognize that a more detailed and comprehensive survey could have yielded more detailed and comprehensive data. The choice was made to collect preliminary data and provide </w:t>
      </w:r>
      <w:del w:id="263" w:author="Editor 2" w:date="2024-07-28T02:25:33Z">
        <w:r w:rsidRPr="00803058">
          <w:rPr>
            <w:lang w:val="en-US"/>
          </w:rPr>
          <w:delText xml:space="preserve">a </w:delText>
        </w:r>
      </w:del>
      <w:r w:rsidRPr="00803058">
        <w:rPr>
          <w:lang w:val="en-US"/>
        </w:rPr>
        <w:t xml:space="preserve">timely analysis of the application of JC during the COVID-19 pandemic as an active learning strategy. Although evidence of skill development is presented, it is based on student opinions. </w:t>
      </w:r>
      <w:r w:rsidRPr="00803058">
        <w:rPr>
          <w:color w:val="0000FF"/>
          <w:lang w:val="en-US"/>
        </w:rPr>
        <w:t xml:space="preserve">Further studies are needed to evaluate performance over time. </w:t>
      </w:r>
      <w:r w:rsidRPr="00803058">
        <w:rPr>
          <w:lang w:val="en-US"/>
        </w:rPr>
        <w:t>Despite these limitations, the authors believe that the present study provides valuable insights for the application of the JC approach.</w:t>
      </w:r>
    </w:p>
    <w:p w:rsidR="00CB0CC1" w:rsidRPr="00803058" w14:paraId="0CF067D5" w14:textId="77777777">
      <w:pPr>
        <w:rPr>
          <w:color w:val="0000FF"/>
          <w:lang w:val="en-US"/>
        </w:rPr>
      </w:pPr>
      <w:del w:id="264" w:author="Editor 2" w:date="2024-07-28T02:25:33Z">
        <w:r w:rsidRPr="00803058">
          <w:rPr>
            <w:color w:val="0000FF"/>
            <w:lang w:val="en-US"/>
          </w:rPr>
          <w:delText>It is important to highlight that</w:delText>
        </w:r>
      </w:del>
      <w:ins w:id="265" w:author="Editor 2" w:date="2024-07-28T02:25:33Z">
        <w:r>
          <w:rPr>
            <w:color w:val="0000FF"/>
            <w:lang w:val="en-US"/>
          </w:rPr>
          <w:t>Importantly,</w:t>
        </w:r>
      </w:ins>
      <w:r w:rsidRPr="00803058">
        <w:rPr>
          <w:color w:val="0000FF"/>
          <w:lang w:val="en-US"/>
        </w:rPr>
        <w:t xml:space="preserve"> the implementation of this work is part of a university initiative to provide pedagogical knowledge for professors beginning their academic careers. Some university professors may not have received formal pedagogical training, which can make it challenging to apply effective teaching techniques. In many cases, university professors have specialized </w:t>
      </w:r>
      <w:ins w:id="266" w:author="Editor 2" w:date="2024-07-28T02:25:33Z">
        <w:r>
          <w:rPr>
            <w:color w:val="0000FF"/>
            <w:lang w:val="en-US"/>
          </w:rPr>
          <w:t xml:space="preserve">in </w:t>
        </w:r>
      </w:ins>
      <w:r w:rsidRPr="00803058">
        <w:rPr>
          <w:color w:val="0000FF"/>
          <w:lang w:val="en-US"/>
        </w:rPr>
        <w:t xml:space="preserve">academic training in their field of study; however, they may lack the pedagogical skills necessary to </w:t>
      </w:r>
      <w:del w:id="267" w:author="Editor 2" w:date="2024-07-28T02:25:33Z">
        <w:r w:rsidRPr="00803058">
          <w:rPr>
            <w:color w:val="0000FF"/>
            <w:lang w:val="en-US"/>
          </w:rPr>
          <w:delText xml:space="preserve">effectively </w:delText>
        </w:r>
      </w:del>
      <w:r w:rsidRPr="00803058">
        <w:rPr>
          <w:color w:val="0000FF"/>
          <w:lang w:val="en-US"/>
        </w:rPr>
        <w:t>teach science</w:t>
      </w:r>
      <w:ins w:id="268" w:author="Editor 2" w:date="2024-07-28T02:25:33Z">
        <w:r>
          <w:rPr>
            <w:color w:val="0000FF"/>
            <w:lang w:val="en-US"/>
          </w:rPr>
          <w:t xml:space="preserve"> effectively</w:t>
        </w:r>
      </w:ins>
      <w:r w:rsidRPr="00803058">
        <w:rPr>
          <w:color w:val="0000FF"/>
          <w:lang w:val="en-US"/>
        </w:rPr>
        <w:t xml:space="preserve">. Therefore, </w:t>
      </w:r>
      <w:del w:id="269" w:author="Editor 2" w:date="2024-07-28T02:25:33Z">
        <w:r w:rsidRPr="00803058">
          <w:rPr>
            <w:color w:val="0000FF"/>
            <w:lang w:val="en-US"/>
          </w:rPr>
          <w:delText>it is an example of how crucial is for universities to provide</w:delText>
        </w:r>
      </w:del>
      <w:ins w:id="270" w:author="Editor 2" w:date="2024-07-28T02:25:33Z">
        <w:r>
          <w:rPr>
            <w:color w:val="0000FF"/>
            <w:lang w:val="en-US"/>
          </w:rPr>
          <w:t>providing</w:t>
        </w:r>
      </w:ins>
      <w:r w:rsidRPr="00803058">
        <w:rPr>
          <w:color w:val="0000FF"/>
          <w:lang w:val="en-US"/>
        </w:rPr>
        <w:t xml:space="preserve"> training and support to help professors develop these pedagogical competencies </w:t>
      </w:r>
      <w:ins w:id="271" w:author="Editor 2" w:date="2024-07-28T02:25:33Z">
        <w:r>
          <w:rPr>
            <w:color w:val="0000FF"/>
            <w:lang w:val="en-US"/>
          </w:rPr>
          <w:t xml:space="preserve">is crucial for universities </w:t>
        </w:r>
      </w:ins>
      <w:hyperlink r:id="rId51">
        <w:r w:rsidRPr="00803058">
          <w:rPr>
            <w:color w:val="0000FF"/>
            <w:lang w:val="en-US"/>
          </w:rPr>
          <w:t>[9, 33]</w:t>
        </w:r>
      </w:hyperlink>
      <w:r w:rsidRPr="00803058">
        <w:rPr>
          <w:color w:val="0000FF"/>
          <w:lang w:val="en-US"/>
        </w:rPr>
        <w:t>.</w:t>
      </w:r>
    </w:p>
    <w:p w:rsidR="00CB0CC1" w:rsidRPr="00803058" w14:paraId="7DCC061B" w14:textId="77777777">
      <w:pPr>
        <w:rPr>
          <w:lang w:val="en-US"/>
        </w:rPr>
      </w:pPr>
      <w:r w:rsidRPr="00803058">
        <w:rPr>
          <w:lang w:val="en-US"/>
        </w:rPr>
        <w:t xml:space="preserve">The implementation of JC even after the </w:t>
      </w:r>
      <w:del w:id="272" w:author="Editor 2" w:date="2024-07-28T02:25:33Z">
        <w:r w:rsidRPr="00803058">
          <w:rPr>
            <w:lang w:val="en-US"/>
          </w:rPr>
          <w:delText>post-</w:delText>
        </w:r>
      </w:del>
      <w:r w:rsidRPr="00803058">
        <w:rPr>
          <w:lang w:val="en-US"/>
        </w:rPr>
        <w:t>COVID</w:t>
      </w:r>
      <w:ins w:id="273" w:author="Editor 2" w:date="2024-07-28T02:25:33Z">
        <w:r>
          <w:rPr>
            <w:lang w:val="en-US"/>
          </w:rPr>
          <w:t>-19</w:t>
        </w:r>
      </w:ins>
      <w:r w:rsidRPr="00803058">
        <w:rPr>
          <w:lang w:val="en-US"/>
        </w:rPr>
        <w:t xml:space="preserve"> pandemic could be productive</w:t>
      </w:r>
      <w:ins w:id="274" w:author="Editor 2" w:date="2024-07-28T02:25:33Z">
        <w:r>
          <w:rPr>
            <w:lang w:val="en-US"/>
          </w:rPr>
          <w:t>,</w:t>
        </w:r>
      </w:ins>
      <w:r w:rsidRPr="00803058">
        <w:rPr>
          <w:lang w:val="en-US"/>
        </w:rPr>
        <w:t xml:space="preserve"> as some universities continue with a hybrid model for online </w:t>
      </w:r>
      <w:del w:id="275" w:author="Editor 2" w:date="2024-07-28T02:25:33Z">
        <w:r w:rsidRPr="00803058">
          <w:rPr>
            <w:lang w:val="en-US"/>
          </w:rPr>
          <w:delText>teaching-learning</w:delText>
        </w:r>
      </w:del>
      <w:ins w:id="276" w:author="Editor 2" w:date="2024-07-28T02:25:33Z">
        <w:r>
          <w:rPr>
            <w:lang w:val="en-US"/>
          </w:rPr>
          <w:t>teaching–learning</w:t>
        </w:r>
      </w:ins>
      <w:r w:rsidRPr="00803058">
        <w:rPr>
          <w:lang w:val="en-US"/>
        </w:rPr>
        <w:t xml:space="preserve"> because they provide a flexible and feasible platform for evidence-based e-learning </w:t>
      </w:r>
      <w:hyperlink r:id="rId52">
        <w:r w:rsidRPr="00803058">
          <w:rPr>
            <w:lang w:val="en-US"/>
          </w:rPr>
          <w:t>[25]</w:t>
        </w:r>
      </w:hyperlink>
      <w:r w:rsidRPr="00803058">
        <w:rPr>
          <w:lang w:val="en-US"/>
        </w:rPr>
        <w:t xml:space="preserve">. Educators' perspective </w:t>
      </w:r>
      <w:del w:id="277" w:author="Editor 2" w:date="2024-07-28T02:25:33Z">
        <w:r w:rsidRPr="00803058">
          <w:rPr>
            <w:lang w:val="en-US"/>
          </w:rPr>
          <w:delText>support</w:delText>
        </w:r>
      </w:del>
      <w:ins w:id="278" w:author="Editor 2" w:date="2024-07-28T02:25:33Z">
        <w:r>
          <w:rPr>
            <w:lang w:val="en-US"/>
          </w:rPr>
          <w:t>supports</w:t>
        </w:r>
      </w:ins>
      <w:r w:rsidRPr="00803058">
        <w:rPr>
          <w:lang w:val="en-US"/>
        </w:rPr>
        <w:t xml:space="preserve"> the idea that we should teach science as a means of acquiring knowledge, emphasizing the procedures of scientific inquiry rather than the mere memorization of facts </w:t>
      </w:r>
      <w:hyperlink r:id="rId53">
        <w:r w:rsidRPr="00803058">
          <w:rPr>
            <w:lang w:val="en-US"/>
          </w:rPr>
          <w:t>[32]</w:t>
        </w:r>
      </w:hyperlink>
      <w:r w:rsidRPr="00803058">
        <w:rPr>
          <w:lang w:val="en-US"/>
        </w:rP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rsidR="00CB0CC1" w:rsidRPr="00803058" w14:paraId="17132EB3" w14:textId="77777777">
      <w:pPr>
        <w:pStyle w:val="Heading1"/>
        <w:rPr>
          <w:lang w:val="en-US"/>
        </w:rPr>
      </w:pPr>
      <w:bookmarkStart w:id="279" w:name="_u9xhduh58irs" w:colFirst="0" w:colLast="0"/>
      <w:bookmarkEnd w:id="279"/>
      <w:r w:rsidRPr="00803058">
        <w:rPr>
          <w:lang w:val="en-US"/>
        </w:rPr>
        <w:br w:type="page"/>
      </w:r>
    </w:p>
    <w:p w:rsidR="00CB0CC1" w:rsidRPr="00803058" w14:paraId="55F34A4A" w14:textId="77777777">
      <w:pPr>
        <w:pStyle w:val="Heading1"/>
        <w:rPr>
          <w:lang w:val="en-US"/>
        </w:rPr>
      </w:pPr>
      <w:bookmarkStart w:id="280" w:name="_1em9ktflorph" w:colFirst="0" w:colLast="0"/>
      <w:bookmarkEnd w:id="280"/>
      <w:r w:rsidRPr="00803058">
        <w:rPr>
          <w:lang w:val="en-US"/>
        </w:rPr>
        <w:t>Conclusion</w:t>
      </w:r>
    </w:p>
    <w:p w:rsidR="00CB0CC1" w:rsidRPr="00803058" w14:paraId="7175DABD" w14:textId="77777777">
      <w:pPr>
        <w:rPr>
          <w:lang w:val="en-US"/>
        </w:rPr>
      </w:pPr>
      <w:del w:id="281" w:author="Editor 2" w:date="2024-07-28T02:25:33Z">
        <w:r w:rsidRPr="00803058">
          <w:rPr>
            <w:lang w:val="en-US"/>
          </w:rPr>
          <w:delText>Implementing</w:delText>
        </w:r>
      </w:del>
      <w:ins w:id="282" w:author="Editor 2" w:date="2024-07-28T02:25:33Z">
        <w:r>
          <w:rPr>
            <w:lang w:val="en-US"/>
          </w:rPr>
          <w:t>The implementation of</w:t>
        </w:r>
      </w:ins>
      <w:r w:rsidRPr="00803058">
        <w:rPr>
          <w:lang w:val="en-US"/>
        </w:rPr>
        <w:t xml:space="preserve"> a journal club in </w:t>
      </w:r>
      <w:ins w:id="283" w:author="Editor 2" w:date="2024-07-28T02:25:33Z">
        <w:r>
          <w:rPr>
            <w:lang w:val="en-US"/>
          </w:rPr>
          <w:t xml:space="preserve">a </w:t>
        </w:r>
      </w:ins>
      <w:r w:rsidRPr="00803058">
        <w:rPr>
          <w:lang w:val="en-US"/>
        </w:rPr>
        <w:t xml:space="preserve">plant science course has presented an alternative that promotes students' engagement with their learning and </w:t>
      </w:r>
      <w:del w:id="284" w:author="Editor 2" w:date="2024-07-28T02:25:33Z">
        <w:r w:rsidRPr="00803058">
          <w:rPr>
            <w:lang w:val="en-US"/>
          </w:rPr>
          <w:delText>created</w:delText>
        </w:r>
      </w:del>
      <w:ins w:id="285" w:author="Editor 2" w:date="2024-07-28T02:25:33Z">
        <w:r>
          <w:rPr>
            <w:lang w:val="en-US"/>
          </w:rPr>
          <w:t>creates</w:t>
        </w:r>
      </w:ins>
      <w:r w:rsidRPr="00803058">
        <w:rPr>
          <w:lang w:val="en-US"/>
        </w:rPr>
        <w:t xml:space="preserve"> a venue for academic discussions </w:t>
      </w:r>
      <w:del w:id="286" w:author="Editor 2" w:date="2024-07-28T02:25:33Z">
        <w:r w:rsidRPr="00803058">
          <w:rPr>
            <w:lang w:val="en-US"/>
          </w:rPr>
          <w:delText>under</w:delText>
        </w:r>
      </w:del>
      <w:ins w:id="287" w:author="Editor 2" w:date="2024-07-28T02:25:33Z">
        <w:r>
          <w:rPr>
            <w:lang w:val="en-US"/>
          </w:rPr>
          <w:t>given</w:t>
        </w:r>
      </w:ins>
      <w:r w:rsidRPr="00803058">
        <w:rPr>
          <w:lang w:val="en-US"/>
        </w:rPr>
        <w:t xml:space="preserve"> the lack of field practice. The students perceive the JC as relevant to their formal education</w:t>
      </w:r>
      <w:ins w:id="288" w:author="Editor 2" w:date="2024-07-28T02:25:33Z">
        <w:r>
          <w:rPr>
            <w:lang w:val="en-US"/>
          </w:rPr>
          <w:t>,</w:t>
        </w:r>
      </w:ins>
      <w:r w:rsidRPr="00803058">
        <w:rPr>
          <w:lang w:val="en-US"/>
        </w:rPr>
        <w:t xml:space="preserve">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rsidR="00CB0CC1" w:rsidRPr="00803058" w14:paraId="5155670A" w14:textId="77777777">
      <w:pPr>
        <w:pStyle w:val="Heading1"/>
        <w:rPr>
          <w:lang w:val="en-US"/>
        </w:rPr>
      </w:pPr>
      <w:bookmarkStart w:id="289" w:name="_e8oa47xokdb" w:colFirst="0" w:colLast="0"/>
      <w:bookmarkEnd w:id="289"/>
      <w:r w:rsidRPr="00803058">
        <w:rPr>
          <w:lang w:val="en-US"/>
        </w:rPr>
        <w:br w:type="page"/>
      </w:r>
    </w:p>
    <w:p w:rsidR="00CB0CC1" w:rsidRPr="00803058" w14:paraId="545ED781" w14:textId="77777777">
      <w:pPr>
        <w:pStyle w:val="Heading1"/>
        <w:rPr>
          <w:lang w:val="en-US"/>
        </w:rPr>
      </w:pPr>
      <w:bookmarkStart w:id="290" w:name="_aqbf3aijqcc" w:colFirst="0" w:colLast="0"/>
      <w:bookmarkEnd w:id="290"/>
      <w:r w:rsidRPr="00803058">
        <w:rPr>
          <w:lang w:val="en-US"/>
        </w:rPr>
        <w:t>References</w:t>
      </w:r>
    </w:p>
    <w:p w:rsidR="00CB0CC1" w14:paraId="557E46C7" w14:textId="77777777">
      <w:pPr>
        <w:widowControl w:val="0"/>
        <w:pBdr>
          <w:top w:val="nil"/>
          <w:left w:val="nil"/>
          <w:bottom w:val="nil"/>
          <w:right w:val="nil"/>
          <w:between w:val="nil"/>
        </w:pBdr>
        <w:spacing w:before="0" w:after="0" w:line="240" w:lineRule="auto"/>
        <w:ind w:left="504" w:hanging="504"/>
        <w:jc w:val="left"/>
      </w:pPr>
      <w:hyperlink r:id="rId54">
        <w:r w:rsidRPr="00803058">
          <w:rPr>
            <w:lang w:val="en-US"/>
          </w:rPr>
          <w:t xml:space="preserve">1. </w:t>
        </w:r>
        <w:r w:rsidRPr="00803058">
          <w:rPr>
            <w:lang w:val="en-US"/>
          </w:rPr>
          <w:tab/>
        </w:r>
        <w:r w:rsidRPr="00803058">
          <w:rPr>
            <w:lang w:val="en-US"/>
          </w:rPr>
          <w:t xml:space="preserve">Daniel, Sir John. 2020. Education and the COVID-19 pandemic. </w:t>
        </w:r>
      </w:hyperlink>
      <w:hyperlink r:id="rId54">
        <w:r>
          <w:rPr>
            <w:i/>
            <w:lang w:val="en-US"/>
          </w:rPr>
          <w:t>Prospects</w:t>
        </w:r>
      </w:hyperlink>
      <w:hyperlink r:id="rId54">
        <w:r>
          <w:rPr>
            <w:lang w:val="en-US"/>
          </w:rPr>
          <w:t xml:space="preserve"> 49: 91–96. https://doi.org/10.1007/s11125-020-09464-3.</w:t>
        </w:r>
      </w:hyperlink>
    </w:p>
    <w:p w:rsidR="00CB0CC1" w:rsidRPr="00803058" w14:paraId="686E351B" w14:textId="77777777">
      <w:pPr>
        <w:widowControl w:val="0"/>
        <w:pBdr>
          <w:top w:val="nil"/>
          <w:left w:val="nil"/>
          <w:bottom w:val="nil"/>
          <w:right w:val="nil"/>
          <w:between w:val="nil"/>
        </w:pBdr>
        <w:spacing w:before="0" w:after="0" w:line="240" w:lineRule="auto"/>
        <w:ind w:left="504" w:hanging="504"/>
        <w:jc w:val="left"/>
        <w:rPr>
          <w:lang w:val="en-US"/>
        </w:rPr>
      </w:pPr>
      <w:hyperlink r:id="rId54">
        <w:r>
          <w:rPr>
            <w:lang w:val="en-US"/>
          </w:rPr>
          <w:t xml:space="preserve">2. </w:t>
        </w:r>
        <w:r>
          <w:rPr>
            <w:lang w:val="en-US"/>
          </w:rPr>
          <w:tab/>
        </w:r>
        <w:r>
          <w:rPr>
            <w:lang w:val="en-US"/>
          </w:rPr>
          <w:t xml:space="preserve">Harris, Breanna N., Pumtiwitt C. McCarthy, April M. Wright, Heidi Schutz, Kate S. Boersma, Stephanie L. Shepherd, Lathiena A. Manning, Jessica L. Malisch, and Roni M. Ellington. </w:t>
        </w:r>
        <w:r w:rsidRPr="00803058">
          <w:rPr>
            <w:lang w:val="en-US"/>
          </w:rPr>
          <w:t xml:space="preserve">2020. From panic to pedagogy: Using online active learning to promote inclusive instruction in ecology and evolutionary biology courses and beyond. </w:t>
        </w:r>
      </w:hyperlink>
      <w:hyperlink r:id="rId54">
        <w:r w:rsidRPr="00803058">
          <w:rPr>
            <w:i/>
            <w:lang w:val="en-US"/>
          </w:rPr>
          <w:t>Ecology and Evolution</w:t>
        </w:r>
      </w:hyperlink>
      <w:hyperlink r:id="rId54">
        <w:r w:rsidRPr="00803058">
          <w:rPr>
            <w:lang w:val="en-US"/>
          </w:rPr>
          <w:t xml:space="preserve"> 10: 12581–12612. https://doi.org/10.1002/ece3.6915.</w:t>
        </w:r>
      </w:hyperlink>
    </w:p>
    <w:p w:rsidR="00CB0CC1" w:rsidRPr="00803058" w14:paraId="66F82D77"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3. </w:t>
        </w:r>
        <w:r w:rsidRPr="00803058">
          <w:rPr>
            <w:lang w:val="en-US"/>
          </w:rPr>
          <w:tab/>
        </w:r>
        <w:r w:rsidRPr="00803058">
          <w:rPr>
            <w:lang w:val="en-US"/>
          </w:rPr>
          <w:t xml:space="preserve">Topf, Joel M., Matthew A. Sparks, Paul J. Phelan, Nikhil Shah, Edgar V. Lerma, Matthew P. M. Graham-Brown, Hector Madariaga, </w:t>
        </w:r>
        <w:r w:rsidRPr="00803058">
          <w:rPr>
            <w:lang w:val="en-US"/>
          </w:rPr>
          <w:t>et al</w:t>
        </w:r>
        <w:r w:rsidRPr="00803058">
          <w:rPr>
            <w:lang w:val="en-US"/>
          </w:rPr>
          <w:t xml:space="preserve">. 2017. The Evolution of the Journal Club: From Osler to Twitter. </w:t>
        </w:r>
      </w:hyperlink>
      <w:hyperlink r:id="rId54">
        <w:r w:rsidRPr="00803058">
          <w:rPr>
            <w:i/>
            <w:lang w:val="en-US"/>
          </w:rPr>
          <w:t>American Journal of Kidney Diseases</w:t>
        </w:r>
      </w:hyperlink>
      <w:hyperlink r:id="rId54">
        <w:r w:rsidRPr="00803058">
          <w:rPr>
            <w:lang w:val="en-US"/>
          </w:rPr>
          <w:t xml:space="preserve"> 69. Elsevier: 827–836. https://doi.org/10.1053/j.ajkd.2016.12.012.</w:t>
        </w:r>
      </w:hyperlink>
    </w:p>
    <w:p w:rsidR="00CB0CC1" w:rsidRPr="00803058" w14:paraId="59F51435"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4. </w:t>
        </w:r>
        <w:r w:rsidRPr="00803058">
          <w:rPr>
            <w:lang w:val="en-US"/>
          </w:rPr>
          <w:tab/>
        </w:r>
        <w:r w:rsidRPr="00803058">
          <w:rPr>
            <w:lang w:val="en-US"/>
          </w:rPr>
          <w:t xml:space="preserve">Linzer, M. 1987. The journal club and medical education: over one hundred years of unrecorded history. </w:t>
        </w:r>
      </w:hyperlink>
      <w:hyperlink r:id="rId54">
        <w:r w:rsidRPr="00803058">
          <w:rPr>
            <w:i/>
            <w:lang w:val="en-US"/>
          </w:rPr>
          <w:t>Postgraduate Medical Journal</w:t>
        </w:r>
      </w:hyperlink>
      <w:hyperlink r:id="rId54">
        <w:r w:rsidRPr="00803058">
          <w:rPr>
            <w:lang w:val="en-US"/>
          </w:rPr>
          <w:t xml:space="preserve"> 63. The Fellowship of Postgraduate Medicine: 475–478. https://doi.org/10.1136/pgmj.63.740.475.</w:t>
        </w:r>
      </w:hyperlink>
    </w:p>
    <w:p w:rsidR="00CB0CC1" w:rsidRPr="00803058" w14:paraId="2A151743"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5. </w:t>
        </w:r>
        <w:r w:rsidRPr="00803058">
          <w:rPr>
            <w:lang w:val="en-US"/>
          </w:rPr>
          <w:tab/>
        </w:r>
        <w:r w:rsidRPr="00803058">
          <w:rPr>
            <w:lang w:val="en-US"/>
          </w:rPr>
          <w:t xml:space="preserve">Sanwatsarkar, Sadhana, Sanjeev Palta, Satyen Parida, Chaitanya Kamat, and Bala Subramanya H. 2022. How to do a journal club, a seminar and a webinar? </w:t>
        </w:r>
      </w:hyperlink>
      <w:hyperlink r:id="rId54">
        <w:r w:rsidRPr="00803058">
          <w:rPr>
            <w:i/>
            <w:lang w:val="en-US"/>
          </w:rPr>
          <w:t xml:space="preserve">Indian Journal of </w:t>
        </w:r>
        <w:r w:rsidRPr="00803058">
          <w:rPr>
            <w:i/>
            <w:lang w:val="en-US"/>
          </w:rPr>
          <w:t>An</w:t>
        </w:r>
        <w:r w:rsidRPr="00803058">
          <w:rPr>
            <w:i/>
            <w:lang w:val="en-US"/>
          </w:rPr>
          <w:t>ae</w:t>
        </w:r>
        <w:r w:rsidRPr="00803058">
          <w:rPr>
            <w:i/>
            <w:lang w:val="en-US"/>
          </w:rPr>
          <w:t>sthesia</w:t>
        </w:r>
      </w:hyperlink>
      <w:hyperlink r:id="rId54">
        <w:r w:rsidRPr="00803058">
          <w:rPr>
            <w:lang w:val="en-US"/>
          </w:rPr>
          <w:t xml:space="preserve"> 66: 27–33. https://doi.org/10.4103/ija.ija_1108_21.</w:t>
        </w:r>
      </w:hyperlink>
    </w:p>
    <w:p w:rsidR="00CB0CC1" w:rsidRPr="00803058" w14:paraId="062A2F4C"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6. </w:t>
        </w:r>
        <w:r w:rsidRPr="00803058">
          <w:rPr>
            <w:lang w:val="en-US"/>
          </w:rPr>
          <w:tab/>
        </w:r>
        <w:r w:rsidRPr="00803058">
          <w:rPr>
            <w:lang w:val="en-US"/>
          </w:rPr>
          <w:t xml:space="preserve">Ilic, Dragan, Annelies de Voogt, and John Oldroyd. 2020. The use of journal clubs to teach evidence-based medicine to health professionals: A systematic review and meta-analysis. </w:t>
        </w:r>
      </w:hyperlink>
      <w:hyperlink r:id="rId54">
        <w:r w:rsidRPr="00803058">
          <w:rPr>
            <w:i/>
            <w:lang w:val="en-US"/>
          </w:rPr>
          <w:t>Journal of Evidence-Based Medicine</w:t>
        </w:r>
      </w:hyperlink>
      <w:hyperlink r:id="rId54">
        <w:r w:rsidRPr="00803058">
          <w:rPr>
            <w:lang w:val="en-US"/>
          </w:rPr>
          <w:t xml:space="preserve"> 13: 42–56. https://doi.org/10.1111/jebm.12370.</w:t>
        </w:r>
      </w:hyperlink>
    </w:p>
    <w:p w:rsidR="00CB0CC1" w:rsidRPr="00803058" w14:paraId="1B6534CD"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7. </w:t>
        </w:r>
        <w:r w:rsidRPr="00803058">
          <w:rPr>
            <w:lang w:val="en-US"/>
          </w:rPr>
          <w:tab/>
        </w:r>
        <w:r w:rsidRPr="00803058">
          <w:rPr>
            <w:lang w:val="en-US"/>
          </w:rPr>
          <w:t xml:space="preserve">Clark, Ruth C., and Richard E. Mayer. 2016. </w:t>
        </w:r>
      </w:hyperlink>
      <w:hyperlink r:id="rId54">
        <w:r w:rsidRPr="00803058">
          <w:rPr>
            <w:i/>
            <w:lang w:val="en-US"/>
          </w:rPr>
          <w:t>E-learning and the science of instruction: Proven guidelines for consumers and designers of multimedia learning</w:t>
        </w:r>
      </w:hyperlink>
      <w:hyperlink r:id="rId54">
        <w:r w:rsidRPr="00803058">
          <w:rPr>
            <w:lang w:val="en-US"/>
          </w:rPr>
          <w:t>. john Wiley &amp; sons.</w:t>
        </w:r>
      </w:hyperlink>
    </w:p>
    <w:p w:rsidR="00CB0CC1" w:rsidRPr="00803058" w14:paraId="14A76D2C" w14:textId="77777777">
      <w:pPr>
        <w:widowControl w:val="0"/>
        <w:pBdr>
          <w:top w:val="nil"/>
          <w:left w:val="nil"/>
          <w:bottom w:val="nil"/>
          <w:right w:val="nil"/>
          <w:between w:val="nil"/>
        </w:pBdr>
        <w:spacing w:before="0" w:after="0" w:line="240" w:lineRule="auto"/>
        <w:ind w:left="504" w:hanging="504"/>
        <w:jc w:val="left"/>
        <w:rPr>
          <w:lang w:val="de-DE"/>
        </w:rPr>
      </w:pPr>
      <w:hyperlink r:id="rId54">
        <w:r w:rsidRPr="00803058">
          <w:rPr>
            <w:lang w:val="en-US"/>
          </w:rPr>
          <w:t xml:space="preserve">8. </w:t>
        </w:r>
        <w:r w:rsidRPr="00803058">
          <w:rPr>
            <w:lang w:val="en-US"/>
          </w:rPr>
          <w:tab/>
        </w:r>
        <w:r w:rsidRPr="00803058">
          <w:rPr>
            <w:lang w:val="en-US"/>
          </w:rPr>
          <w:t xml:space="preserve">Mahdizadeh, Hossein, Harm Biemans, and Martin Mulder. 2008. Determining factors of the use of e-learning environments by university teachers. </w:t>
        </w:r>
      </w:hyperlink>
      <w:hyperlink r:id="rId54">
        <w:r w:rsidRPr="00803058">
          <w:rPr>
            <w:i/>
            <w:lang w:val="en-US"/>
          </w:rPr>
          <w:t>Computers &amp; Education</w:t>
        </w:r>
      </w:hyperlink>
      <w:hyperlink r:id="rId54">
        <w:r w:rsidRPr="00803058">
          <w:rPr>
            <w:lang w:val="en-US"/>
          </w:rPr>
          <w:t xml:space="preserve"> 51: 142–154. https://doi.org/10.1016/j.compedu.2007.04.004.</w:t>
        </w:r>
      </w:hyperlink>
    </w:p>
    <w:p w:rsidR="00CB0CC1" w:rsidRPr="00803058" w14:paraId="7613FC82"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9. </w:t>
        </w:r>
        <w:r w:rsidRPr="00803058">
          <w:rPr>
            <w:lang w:val="en-US"/>
          </w:rPr>
          <w:tab/>
        </w:r>
        <w:r w:rsidRPr="00803058">
          <w:rPr>
            <w:lang w:val="en-US"/>
          </w:rPr>
          <w:t xml:space="preserve">Ganzert, Markus, Stefan Huber, Muhammed Kaya, Serkan Sepin, and Philipp Melzer. </w:t>
        </w:r>
        <w:r w:rsidRPr="00803058">
          <w:rPr>
            <w:lang w:val="en-US"/>
          </w:rPr>
          <w:t xml:space="preserve">2017. Adoption, Usage, and Pedagogy of E-Learning Tools in University  Teaching. </w:t>
        </w:r>
      </w:hyperlink>
      <w:hyperlink r:id="rId54">
        <w:r w:rsidRPr="00803058">
          <w:rPr>
            <w:i/>
            <w:lang w:val="en-US"/>
          </w:rPr>
          <w:t>UK Academy for Information Systems Conference Proceedings 2017</w:t>
        </w:r>
      </w:hyperlink>
      <w:hyperlink r:id="rId54">
        <w:r w:rsidRPr="00803058">
          <w:rPr>
            <w:lang w:val="en-US"/>
          </w:rPr>
          <w:t>.</w:t>
        </w:r>
      </w:hyperlink>
    </w:p>
    <w:p w:rsidR="00CB0CC1" w:rsidRPr="00803058" w14:paraId="77CB0B06"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10. </w:t>
        </w:r>
        <w:r w:rsidRPr="00803058">
          <w:rPr>
            <w:lang w:val="en-US"/>
          </w:rPr>
          <w:tab/>
        </w:r>
        <w:r w:rsidRPr="00803058">
          <w:rPr>
            <w:lang w:val="en-US"/>
          </w:rPr>
          <w:t xml:space="preserve">Mayer, Richard E. 2003. Elements of a Science of E-Learning. </w:t>
        </w:r>
      </w:hyperlink>
      <w:hyperlink r:id="rId54">
        <w:r w:rsidRPr="00803058">
          <w:rPr>
            <w:i/>
            <w:lang w:val="en-US"/>
          </w:rPr>
          <w:t>Journal of Educational Computing Research</w:t>
        </w:r>
      </w:hyperlink>
      <w:hyperlink r:id="rId54">
        <w:r w:rsidRPr="00803058">
          <w:rPr>
            <w:lang w:val="en-US"/>
          </w:rPr>
          <w:t xml:space="preserve"> 29. SAGE Publications Inc: 297–313. https://doi.org/10.2190/YJLG-09F9-XKAX-753D.</w:t>
        </w:r>
      </w:hyperlink>
    </w:p>
    <w:p w:rsidR="00CB0CC1" w:rsidRPr="00803058" w14:paraId="4372D280"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11. </w:t>
        </w:r>
        <w:r w:rsidRPr="00803058">
          <w:rPr>
            <w:lang w:val="en-US"/>
          </w:rPr>
          <w:tab/>
        </w:r>
        <w:r w:rsidRPr="00803058">
          <w:rPr>
            <w:lang w:val="en-US"/>
          </w:rPr>
          <w:t xml:space="preserve">Mahdi, Zahra Al. 2023. Enhancement of Technology in Pedagogy and Practice in Higher Education during Covid-19. </w:t>
        </w:r>
      </w:hyperlink>
      <w:hyperlink r:id="rId54">
        <w:r w:rsidRPr="00803058">
          <w:rPr>
            <w:i/>
            <w:lang w:val="en-US"/>
          </w:rPr>
          <w:t>SHS Web of Conferences</w:t>
        </w:r>
      </w:hyperlink>
      <w:hyperlink r:id="rId54">
        <w:r w:rsidRPr="00803058">
          <w:rPr>
            <w:lang w:val="en-US"/>
          </w:rPr>
          <w:t xml:space="preserve"> 156. EDP Sciences: 05001. https://doi.org/10.1051/shsconf/202315605001.</w:t>
        </w:r>
      </w:hyperlink>
    </w:p>
    <w:p w:rsidR="00CB0CC1" w:rsidRPr="00803058" w14:paraId="270252F1"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12. </w:t>
        </w:r>
        <w:r w:rsidRPr="00803058">
          <w:rPr>
            <w:lang w:val="en-US"/>
          </w:rPr>
          <w:tab/>
        </w:r>
        <w:r w:rsidRPr="00803058">
          <w:rPr>
            <w:lang w:val="en-US"/>
          </w:rPr>
          <w:t xml:space="preserve">Aweid, Bashaar, Zakir Haider, Maya Wehbe, and Alistair Hunter. 2022. Educational benefits of the online journal club: A systematic review. </w:t>
        </w:r>
      </w:hyperlink>
      <w:hyperlink r:id="rId54">
        <w:r w:rsidRPr="00803058">
          <w:rPr>
            <w:i/>
            <w:lang w:val="en-US"/>
          </w:rPr>
          <w:t>Medical Teacher</w:t>
        </w:r>
      </w:hyperlink>
      <w:hyperlink r:id="rId54">
        <w:r w:rsidRPr="00803058">
          <w:rPr>
            <w:lang w:val="en-US"/>
          </w:rPr>
          <w:t xml:space="preserve"> 44. Taylor &amp; Francis: 57–62. https://doi.org/10.1080/0142159X.2021.1963424.</w:t>
        </w:r>
      </w:hyperlink>
    </w:p>
    <w:p w:rsidR="00CB0CC1" w:rsidRPr="00803058" w14:paraId="1F34A43F"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13. </w:t>
        </w:r>
        <w:r w:rsidRPr="00803058">
          <w:rPr>
            <w:lang w:val="en-US"/>
          </w:rPr>
          <w:tab/>
        </w:r>
        <w:r w:rsidRPr="00803058">
          <w:rPr>
            <w:lang w:val="en-US"/>
          </w:rPr>
          <w:t xml:space="preserve">Golden, Aaron. 2023. Teaching graduate research skills in genomics via an integrated ‘flipped’ journal club program. </w:t>
        </w:r>
      </w:hyperlink>
      <w:hyperlink r:id="rId54">
        <w:r w:rsidRPr="00803058">
          <w:rPr>
            <w:i/>
            <w:lang w:val="en-US"/>
          </w:rPr>
          <w:t>Biochemistry and Molecular Biology Education</w:t>
        </w:r>
      </w:hyperlink>
      <w:hyperlink r:id="rId54">
        <w:r w:rsidRPr="00803058">
          <w:rPr>
            <w:lang w:val="en-US"/>
          </w:rPr>
          <w:t xml:space="preserve"> 51: 57–64. https://doi.org/10.1002/bmb.21694.</w:t>
        </w:r>
      </w:hyperlink>
    </w:p>
    <w:p w:rsidR="00CB0CC1" w:rsidRPr="00803058" w14:paraId="418DBD4F"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14. </w:t>
        </w:r>
        <w:r w:rsidRPr="00803058">
          <w:rPr>
            <w:lang w:val="en-US"/>
          </w:rPr>
          <w:tab/>
        </w:r>
        <w:r w:rsidRPr="00803058">
          <w:rPr>
            <w:lang w:val="en-US"/>
          </w:rPr>
          <w:t xml:space="preserve">Ianno, Damian James, Kelly Mirowska-Allen, Stephen Anthony Kunz, and Richard O’Brien. 2020. Journal clubs in Australian medical schools: prevalence, application, and educators’ opinions. </w:t>
        </w:r>
      </w:hyperlink>
      <w:hyperlink r:id="rId54">
        <w:r w:rsidRPr="00803058">
          <w:rPr>
            <w:i/>
            <w:lang w:val="en-US"/>
          </w:rPr>
          <w:t>Journal of Educational Evaluation for Health Professions</w:t>
        </w:r>
      </w:hyperlink>
      <w:hyperlink r:id="rId54">
        <w:r w:rsidRPr="00803058">
          <w:rPr>
            <w:lang w:val="en-US"/>
          </w:rPr>
          <w:t xml:space="preserve"> 17. Korea Health Personnel Licensing Examination Institute. https://doi.org/10.3352/jeehp.2020.17.9.</w:t>
        </w:r>
      </w:hyperlink>
    </w:p>
    <w:p w:rsidR="00CB0CC1" w:rsidRPr="00803058" w14:paraId="75A450EB"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15. </w:t>
        </w:r>
        <w:r w:rsidRPr="00803058">
          <w:rPr>
            <w:lang w:val="en-US"/>
          </w:rPr>
          <w:tab/>
        </w:r>
        <w:r w:rsidRPr="00803058">
          <w:rPr>
            <w:lang w:val="en-US"/>
          </w:rPr>
          <w:t xml:space="preserve">Wenke, Rachel, Paulina Stehlik, John Gerrard, Sharon Mickan, and David Henry. 2023. Using a journal club to navigate a maze of COVID-19 papers in a front-line hospital service. </w:t>
        </w:r>
      </w:hyperlink>
      <w:hyperlink r:id="rId54">
        <w:r w:rsidRPr="00803058">
          <w:rPr>
            <w:i/>
            <w:lang w:val="en-US"/>
          </w:rPr>
          <w:t>BMJ Evidence-Based Medicine</w:t>
        </w:r>
      </w:hyperlink>
      <w:hyperlink r:id="rId54">
        <w:r w:rsidRPr="00803058">
          <w:rPr>
            <w:lang w:val="en-US"/>
          </w:rPr>
          <w:t>. Royal Society of Medicine. https://doi.org/10.1136/bmjebm-2022-112130.</w:t>
        </w:r>
      </w:hyperlink>
    </w:p>
    <w:p w:rsidR="00CB0CC1" w:rsidRPr="00803058" w14:paraId="3BC143AD"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16. </w:t>
        </w:r>
        <w:r w:rsidRPr="00803058">
          <w:rPr>
            <w:lang w:val="en-US"/>
          </w:rPr>
          <w:tab/>
        </w:r>
        <w:r w:rsidRPr="00803058">
          <w:rPr>
            <w:lang w:val="en-US"/>
          </w:rPr>
          <w:t xml:space="preserve">Daloos, Ma. Lara Angela Santos, and Edwehna Elinore S. Paderna. </w:t>
        </w:r>
        <w:r w:rsidRPr="00803058">
          <w:rPr>
            <w:lang w:val="en-US"/>
          </w:rPr>
          <w:t xml:space="preserve">2023. Enhancing Students’ Concept Understanding Through Collaborative-Metacognitive Use of Science Literature. </w:t>
        </w:r>
      </w:hyperlink>
      <w:hyperlink r:id="rId54">
        <w:r w:rsidRPr="00803058">
          <w:rPr>
            <w:i/>
            <w:lang w:val="en-US"/>
          </w:rPr>
          <w:t>Research in Science Education</w:t>
        </w:r>
      </w:hyperlink>
      <w:hyperlink r:id="rId54">
        <w:r w:rsidRPr="00803058">
          <w:rPr>
            <w:lang w:val="en-US"/>
          </w:rPr>
          <w:t xml:space="preserve"> 53: 81–97. https://doi.org/10.1007/s11165-022-10049-7.</w:t>
        </w:r>
      </w:hyperlink>
    </w:p>
    <w:p w:rsidR="00CB0CC1" w:rsidRPr="00803058" w14:paraId="004E2AE1"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17. </w:t>
        </w:r>
        <w:r w:rsidRPr="00803058">
          <w:rPr>
            <w:lang w:val="en-US"/>
          </w:rPr>
          <w:tab/>
        </w:r>
        <w:r w:rsidRPr="00803058">
          <w:rPr>
            <w:lang w:val="en-US"/>
          </w:rPr>
          <w:t xml:space="preserve">Hogan, Michael J., Christopher P. Dwyer, Owen M. Harney, Chris Noone, and Ronan J. Conway. 2015. Metacognitive Skill Development and Applied Systems Science: A Framework of Metacognitive Skills, Self-regulatory Functions and Real-World Applications. In </w:t>
        </w:r>
      </w:hyperlink>
      <w:hyperlink r:id="rId54">
        <w:r w:rsidRPr="00803058">
          <w:rPr>
            <w:i/>
            <w:lang w:val="en-US"/>
          </w:rPr>
          <w:t>Metacognition: Fundaments, Applications, and Trends: A Profile of the Current State-Of-The-Art</w:t>
        </w:r>
      </w:hyperlink>
      <w:hyperlink r:id="rId54">
        <w:r w:rsidRPr="00803058">
          <w:rPr>
            <w:lang w:val="en-US"/>
          </w:rPr>
          <w:t>, ed. Alejandro Peña-Ayala, 75–106. Intelligent Systems Reference Library. Cham: Springer International Publishing. https://doi.org/10.1007/978-3-319-11062-2_4.</w:t>
        </w:r>
      </w:hyperlink>
    </w:p>
    <w:p w:rsidR="00CB0CC1" w:rsidRPr="00803058" w14:paraId="51CFA3D9"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18. </w:t>
        </w:r>
        <w:r w:rsidRPr="00803058">
          <w:rPr>
            <w:lang w:val="en-US"/>
          </w:rPr>
          <w:tab/>
        </w:r>
        <w:r w:rsidRPr="00803058">
          <w:rPr>
            <w:lang w:val="en-US"/>
          </w:rPr>
          <w:t xml:space="preserve">Sandi‐Urena, Santiago, Melanie M. Cooper, and Ron H. Stevens. 2011. Enhancement of Metacognition Use and Awareness by Means of a Collaborative Intervention. </w:t>
        </w:r>
      </w:hyperlink>
      <w:hyperlink r:id="rId54">
        <w:r w:rsidRPr="00803058">
          <w:rPr>
            <w:i/>
            <w:lang w:val="en-US"/>
          </w:rPr>
          <w:t>International Journal of Science Education</w:t>
        </w:r>
      </w:hyperlink>
      <w:hyperlink r:id="rId54">
        <w:r w:rsidRPr="00803058">
          <w:rPr>
            <w:lang w:val="en-US"/>
          </w:rPr>
          <w:t xml:space="preserve"> 33. Routledge: 323–340. https://doi.org/10.1080/09500690903452922.</w:t>
        </w:r>
      </w:hyperlink>
    </w:p>
    <w:p w:rsidR="00CB0CC1" w:rsidRPr="00803058" w14:paraId="25CD98D2"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19. </w:t>
        </w:r>
        <w:r w:rsidRPr="00803058">
          <w:rPr>
            <w:lang w:val="en-US"/>
          </w:rPr>
          <w:tab/>
        </w:r>
        <w:r w:rsidRPr="00803058">
          <w:rPr>
            <w:lang w:val="en-US"/>
          </w:rPr>
          <w:t xml:space="preserve">R Core Team. 2020. </w:t>
        </w:r>
      </w:hyperlink>
      <w:hyperlink r:id="rId54">
        <w:r w:rsidRPr="00803058">
          <w:rPr>
            <w:i/>
            <w:lang w:val="en-US"/>
          </w:rPr>
          <w:t>R: A language and environment for statistical computing</w:t>
        </w:r>
      </w:hyperlink>
      <w:hyperlink r:id="rId54">
        <w:r w:rsidRPr="00803058">
          <w:rPr>
            <w:lang w:val="en-US"/>
          </w:rPr>
          <w:t>. Manual. Vienna, Austria.</w:t>
        </w:r>
      </w:hyperlink>
    </w:p>
    <w:p w:rsidR="00CB0CC1" w:rsidRPr="00803058" w14:paraId="5B6C821C"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20. </w:t>
        </w:r>
        <w:r w:rsidRPr="00803058">
          <w:rPr>
            <w:lang w:val="en-US"/>
          </w:rPr>
          <w:tab/>
        </w:r>
        <w:r w:rsidRPr="00803058">
          <w:rPr>
            <w:lang w:val="en-US"/>
          </w:rPr>
          <w:t>Lenth, Russell V., Paul Buerkner, Iago Giné-Vázquez, Maxime Herve, Maarten Jung, Jonathon Love, Fernando Miguez, Hannes Riebl, and Henrik Singmann. 2023. emmeans: Estimated Marginal Means, aka Least-Squares Means. https://cran.r-project.org/package=emmeans.</w:t>
        </w:r>
      </w:hyperlink>
    </w:p>
    <w:p w:rsidR="00CB0CC1" w:rsidRPr="00803058" w14:paraId="6CC8537F"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21. </w:t>
        </w:r>
        <w:r w:rsidRPr="00803058">
          <w:rPr>
            <w:lang w:val="en-US"/>
          </w:rPr>
          <w:tab/>
        </w:r>
        <w:r w:rsidRPr="00803058">
          <w:rPr>
            <w:lang w:val="en-US"/>
          </w:rPr>
          <w:t xml:space="preserve">Hothorn, Torsten, Frank Bretz, Peter Westfall, Richard M. Heiberger, Andre Schuetzenmeister, and Susan Scheibe. </w:t>
        </w:r>
        <w:r w:rsidRPr="00803058">
          <w:rPr>
            <w:lang w:val="en-US"/>
          </w:rPr>
          <w:t>2023. multcomp: Simultaneous Inference in General Parametric Models. https://cran.r-project.org/package=multcomp.</w:t>
        </w:r>
      </w:hyperlink>
    </w:p>
    <w:p w:rsidR="00CB0CC1" w:rsidRPr="00803058" w14:paraId="5C381B7B"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22. </w:t>
        </w:r>
        <w:r w:rsidRPr="00803058">
          <w:rPr>
            <w:lang w:val="en-US"/>
          </w:rPr>
          <w:tab/>
        </w:r>
        <w:r w:rsidRPr="00803058">
          <w:rPr>
            <w:lang w:val="en-US"/>
          </w:rPr>
          <w:t>Fellows, Ian. 2018. wordcloud: Word Clouds.</w:t>
        </w:r>
      </w:hyperlink>
    </w:p>
    <w:p w:rsidR="00CB0CC1" w:rsidRPr="00803058" w14:paraId="6F8330B2"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23. </w:t>
        </w:r>
        <w:r w:rsidRPr="00803058">
          <w:rPr>
            <w:lang w:val="en-US"/>
          </w:rPr>
          <w:tab/>
        </w:r>
        <w:r w:rsidRPr="00803058">
          <w:rPr>
            <w:lang w:val="en-US"/>
          </w:rPr>
          <w:t>Allaire, J.J., Charles Teague, Carlos Scheidegger, Yihui Xie, and Christophe Dervieux. 2023. Quarto: open-source scientific and technical publishing system built on Pandoc. https://quarto.org/.</w:t>
        </w:r>
      </w:hyperlink>
    </w:p>
    <w:p w:rsidR="00CB0CC1" w:rsidRPr="00803058" w14:paraId="16F015E7" w14:textId="77777777">
      <w:pPr>
        <w:widowControl w:val="0"/>
        <w:pBdr>
          <w:top w:val="nil"/>
          <w:left w:val="nil"/>
          <w:bottom w:val="nil"/>
          <w:right w:val="nil"/>
          <w:between w:val="nil"/>
        </w:pBdr>
        <w:spacing w:before="0" w:after="0" w:line="240" w:lineRule="auto"/>
        <w:ind w:left="504" w:hanging="504"/>
        <w:jc w:val="left"/>
        <w:rPr>
          <w:lang w:val="en-US"/>
        </w:rPr>
      </w:pPr>
      <w:hyperlink r:id="rId54">
        <w:r>
          <w:rPr>
            <w:lang w:val="en-US"/>
          </w:rPr>
          <w:t xml:space="preserve">24. </w:t>
        </w:r>
        <w:r>
          <w:rPr>
            <w:lang w:val="en-US"/>
          </w:rPr>
          <w:tab/>
        </w:r>
        <w:r>
          <w:rPr>
            <w:lang w:val="en-US"/>
          </w:rPr>
          <w:t xml:space="preserve">Barton, Daniel C. 2020. </w:t>
        </w:r>
        <w:r w:rsidRPr="00803058">
          <w:rPr>
            <w:lang w:val="en-US"/>
          </w:rPr>
          <w:t xml:space="preserve">Impacts of the COVID-19 pandemic on field instruction and remote teaching alternatives: Results from a survey of instructors. </w:t>
        </w:r>
      </w:hyperlink>
      <w:hyperlink r:id="rId54">
        <w:r w:rsidRPr="00803058">
          <w:rPr>
            <w:i/>
            <w:lang w:val="en-US"/>
          </w:rPr>
          <w:t>Ecology and Evolution</w:t>
        </w:r>
      </w:hyperlink>
      <w:hyperlink r:id="rId54">
        <w:r w:rsidRPr="00803058">
          <w:rPr>
            <w:lang w:val="en-US"/>
          </w:rPr>
          <w:t xml:space="preserve"> 10: 12499–12507. https://doi.org/10.1002/ece3.6628.</w:t>
        </w:r>
      </w:hyperlink>
    </w:p>
    <w:p w:rsidR="00CB0CC1" w:rsidRPr="00803058" w14:paraId="1384EE80"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25. </w:t>
        </w:r>
        <w:r w:rsidRPr="00803058">
          <w:rPr>
            <w:lang w:val="en-US"/>
          </w:rPr>
          <w:tab/>
        </w:r>
        <w:r w:rsidRPr="00803058">
          <w:rPr>
            <w:lang w:val="en-US"/>
          </w:rPr>
          <w:t xml:space="preserve">Ozkara, Burak Berksu, Mert Karabacak, and Duygu Demet Alpaydin. 2022. Student-Run Online Journal Club Initiative During a Time of Crisis: Survey Study. </w:t>
        </w:r>
      </w:hyperlink>
      <w:hyperlink r:id="rId54">
        <w:r w:rsidRPr="00803058">
          <w:rPr>
            <w:i/>
            <w:lang w:val="en-US"/>
          </w:rPr>
          <w:t>JMIR Medical Education</w:t>
        </w:r>
      </w:hyperlink>
      <w:hyperlink r:id="rId54">
        <w:r w:rsidRPr="00803058">
          <w:rPr>
            <w:lang w:val="en-US"/>
          </w:rPr>
          <w:t xml:space="preserve"> 8: e33612. https://doi.org/10.2196/33612.</w:t>
        </w:r>
      </w:hyperlink>
    </w:p>
    <w:p w:rsidR="00CB0CC1" w14:paraId="6DBE6516" w14:textId="77777777">
      <w:pPr>
        <w:widowControl w:val="0"/>
        <w:pBdr>
          <w:top w:val="nil"/>
          <w:left w:val="nil"/>
          <w:bottom w:val="nil"/>
          <w:right w:val="nil"/>
          <w:between w:val="nil"/>
        </w:pBdr>
        <w:spacing w:before="0" w:after="0" w:line="240" w:lineRule="auto"/>
        <w:ind w:left="504" w:hanging="504"/>
        <w:jc w:val="left"/>
      </w:pPr>
      <w:hyperlink r:id="rId54">
        <w:r w:rsidRPr="00803058">
          <w:rPr>
            <w:lang w:val="en-US"/>
          </w:rPr>
          <w:t xml:space="preserve">26. </w:t>
        </w:r>
        <w:r w:rsidRPr="00803058">
          <w:rPr>
            <w:lang w:val="en-US"/>
          </w:rPr>
          <w:tab/>
        </w:r>
        <w:r w:rsidRPr="00803058">
          <w:rPr>
            <w:lang w:val="en-US"/>
          </w:rPr>
          <w:t xml:space="preserve">Garcia-Vedrenne, Ana E., Chloé Orland, Kimberly M. Ballare, Beth Shapiro, and Robert K. Wayne. 2020. Ten strategies for a successful transition to remote learning: Lessons learned with a flipped course. </w:t>
        </w:r>
      </w:hyperlink>
      <w:hyperlink r:id="rId54">
        <w:r>
          <w:rPr>
            <w:i/>
            <w:lang w:val="en-US"/>
          </w:rPr>
          <w:t>Ecology and Evolution</w:t>
        </w:r>
      </w:hyperlink>
      <w:hyperlink r:id="rId54">
        <w:r>
          <w:rPr>
            <w:lang w:val="en-US"/>
          </w:rPr>
          <w:t xml:space="preserve"> 10: 12620–12634. https://doi.org/10.1002/ece3.6760.</w:t>
        </w:r>
      </w:hyperlink>
    </w:p>
    <w:p w:rsidR="00CB0CC1" w:rsidRPr="00803058" w14:paraId="3C38ECDC" w14:textId="77777777">
      <w:pPr>
        <w:widowControl w:val="0"/>
        <w:pBdr>
          <w:top w:val="nil"/>
          <w:left w:val="nil"/>
          <w:bottom w:val="nil"/>
          <w:right w:val="nil"/>
          <w:between w:val="nil"/>
        </w:pBdr>
        <w:spacing w:before="0" w:after="0" w:line="240" w:lineRule="auto"/>
        <w:ind w:left="504" w:hanging="504"/>
        <w:jc w:val="left"/>
        <w:rPr>
          <w:lang w:val="en-US"/>
        </w:rPr>
      </w:pPr>
      <w:hyperlink r:id="rId54">
        <w:r>
          <w:rPr>
            <w:lang w:val="en-US"/>
          </w:rPr>
          <w:t xml:space="preserve">27. </w:t>
        </w:r>
        <w:r>
          <w:rPr>
            <w:lang w:val="en-US"/>
          </w:rPr>
          <w:tab/>
        </w:r>
        <w:r>
          <w:rPr>
            <w:lang w:val="en-US"/>
          </w:rPr>
          <w:t xml:space="preserve">Taverna, Mara, Julian Nicolaus Bucher, Maximilian Weniger, Roswitha Gropp, Serene M. L. Lee, Barbara Mayer, Jens Werner, and Alexandr V. Bazhin. </w:t>
        </w:r>
        <w:r w:rsidRPr="00803058">
          <w:rPr>
            <w:lang w:val="en-US"/>
          </w:rPr>
          <w:t xml:space="preserve">2022. Perception of journal club seminars by medical doctoral students: results from five years of evaluation. </w:t>
        </w:r>
      </w:hyperlink>
      <w:hyperlink r:id="rId54">
        <w:r w:rsidRPr="00803058">
          <w:rPr>
            <w:i/>
            <w:lang w:val="en-US"/>
          </w:rPr>
          <w:t>GMS Journal for Medical Education</w:t>
        </w:r>
      </w:hyperlink>
      <w:hyperlink r:id="rId54">
        <w:r w:rsidRPr="00803058">
          <w:rPr>
            <w:lang w:val="en-US"/>
          </w:rPr>
          <w:t xml:space="preserve"> 39. German Medical Science GMS Publishing House. https://doi.org/10.3205/zma001525.</w:t>
        </w:r>
      </w:hyperlink>
    </w:p>
    <w:p w:rsidR="00CB0CC1" w:rsidRPr="00803058" w14:paraId="6EE3951A"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28. </w:t>
        </w:r>
        <w:r w:rsidRPr="00803058">
          <w:rPr>
            <w:lang w:val="en-US"/>
          </w:rPr>
          <w:tab/>
        </w:r>
        <w:r w:rsidRPr="00803058">
          <w:rPr>
            <w:lang w:val="en-US"/>
          </w:rPr>
          <w:t xml:space="preserve">Xiong, Li, Anne-Katrin Giese, Marco Pasi, Andreas Charidimou, Susanne van Veluw, and Anand Viswanathan. 2018. How to Organize a Journal Club for Fellows and Residents. </w:t>
        </w:r>
      </w:hyperlink>
      <w:hyperlink r:id="rId54">
        <w:r w:rsidRPr="00803058">
          <w:rPr>
            <w:i/>
            <w:lang w:val="en-US"/>
          </w:rPr>
          <w:t>Stroke</w:t>
        </w:r>
      </w:hyperlink>
      <w:hyperlink r:id="rId54">
        <w:r w:rsidRPr="00803058">
          <w:rPr>
            <w:lang w:val="en-US"/>
          </w:rPr>
          <w:t xml:space="preserve"> 49. American Heart Association: 283–285. https://doi.org/10.1161/STROKEAHA.118.021728.</w:t>
        </w:r>
      </w:hyperlink>
    </w:p>
    <w:p w:rsidR="00CB0CC1" w:rsidRPr="00803058" w14:paraId="2BDBF6D7"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29. </w:t>
        </w:r>
        <w:r w:rsidRPr="00803058">
          <w:rPr>
            <w:lang w:val="en-US"/>
          </w:rPr>
          <w:tab/>
        </w:r>
        <w:r w:rsidRPr="00803058">
          <w:rPr>
            <w:lang w:val="en-US"/>
          </w:rPr>
          <w:t xml:space="preserve">Fleischner, Thomas L., Robert E. Espinoza, Gretchen A. Gerrish, Harry W. Greene, Robin Wall Kimmerer, Eileen A. Lacey, Steven Pace, </w:t>
        </w:r>
        <w:r w:rsidRPr="00803058">
          <w:rPr>
            <w:lang w:val="en-US"/>
          </w:rPr>
          <w:t>et al</w:t>
        </w:r>
        <w:r w:rsidRPr="00803058">
          <w:rPr>
            <w:lang w:val="en-US"/>
          </w:rPr>
          <w:t xml:space="preserve">. 2017. Teaching Biology in the Field: Importance, Challenges, and Solutions. </w:t>
        </w:r>
      </w:hyperlink>
      <w:hyperlink r:id="rId54">
        <w:r w:rsidRPr="00803058">
          <w:rPr>
            <w:i/>
            <w:lang w:val="en-US"/>
          </w:rPr>
          <w:t>BioScience</w:t>
        </w:r>
      </w:hyperlink>
      <w:hyperlink r:id="rId54">
        <w:r w:rsidRPr="00803058">
          <w:rPr>
            <w:lang w:val="en-US"/>
          </w:rPr>
          <w:t xml:space="preserve"> 67: 558–567. https://doi.org/10.1093/biosci/bix036.</w:t>
        </w:r>
      </w:hyperlink>
    </w:p>
    <w:p w:rsidR="00CB0CC1" w:rsidRPr="00803058" w14:paraId="30995B44"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30. </w:t>
        </w:r>
        <w:r w:rsidRPr="00803058">
          <w:rPr>
            <w:lang w:val="en-US"/>
          </w:rPr>
          <w:tab/>
        </w:r>
        <w:r w:rsidRPr="00803058">
          <w:rPr>
            <w:lang w:val="en-US"/>
          </w:rPr>
          <w:t xml:space="preserve">McKim, Aaron J., Tyson J. Sorensen, and Michelle Burrows. 2021. The COVID-19 pandemic and agricultural education: An exploration of challenges faced by teachers. </w:t>
        </w:r>
      </w:hyperlink>
      <w:hyperlink r:id="rId54">
        <w:r w:rsidRPr="00803058">
          <w:rPr>
            <w:i/>
            <w:lang w:val="en-US"/>
          </w:rPr>
          <w:t>Natural Sciences Education</w:t>
        </w:r>
      </w:hyperlink>
      <w:hyperlink r:id="rId54">
        <w:r w:rsidRPr="00803058">
          <w:rPr>
            <w:lang w:val="en-US"/>
          </w:rPr>
          <w:t xml:space="preserve"> 50. https://doi.org/10.1002/nse2.20060.</w:t>
        </w:r>
      </w:hyperlink>
    </w:p>
    <w:p w:rsidR="00CB0CC1" w:rsidRPr="00803058" w14:paraId="064F0C49" w14:textId="77777777">
      <w:pPr>
        <w:widowControl w:val="0"/>
        <w:pBdr>
          <w:top w:val="nil"/>
          <w:left w:val="nil"/>
          <w:bottom w:val="nil"/>
          <w:right w:val="nil"/>
          <w:between w:val="nil"/>
        </w:pBdr>
        <w:spacing w:before="0" w:after="0" w:line="240" w:lineRule="auto"/>
        <w:ind w:left="504" w:hanging="504"/>
        <w:jc w:val="left"/>
        <w:rPr>
          <w:lang w:val="en-US"/>
        </w:rPr>
      </w:pPr>
      <w:hyperlink r:id="rId54">
        <w:r w:rsidRPr="00803058">
          <w:rPr>
            <w:lang w:val="en-US"/>
          </w:rPr>
          <w:t xml:space="preserve">31. </w:t>
        </w:r>
        <w:r w:rsidRPr="00803058">
          <w:rPr>
            <w:lang w:val="en-US"/>
          </w:rPr>
          <w:tab/>
        </w:r>
        <w:r w:rsidRPr="00803058">
          <w:rPr>
            <w:lang w:val="en-US"/>
          </w:rPr>
          <w:t xml:space="preserve">Sahu, Pradeep. 2020. Closure of Universities Due to Coronavirus Disease 2019 (COVID-19): Impact on Education and Mental Health of Students and Academic Staff. </w:t>
        </w:r>
      </w:hyperlink>
      <w:hyperlink r:id="rId54">
        <w:r w:rsidRPr="00803058">
          <w:rPr>
            <w:i/>
            <w:lang w:val="en-US"/>
          </w:rPr>
          <w:t>Cureus</w:t>
        </w:r>
      </w:hyperlink>
      <w:hyperlink r:id="rId54">
        <w:r w:rsidRPr="00803058">
          <w:rPr>
            <w:lang w:val="en-US"/>
          </w:rPr>
          <w:t xml:space="preserve"> 12. Cureus. https://doi.org/10.7759/cureus.7541.</w:t>
        </w:r>
      </w:hyperlink>
    </w:p>
    <w:p w:rsidR="00CB0CC1" w14:paraId="2196F210" w14:textId="77777777">
      <w:pPr>
        <w:widowControl w:val="0"/>
        <w:pBdr>
          <w:top w:val="nil"/>
          <w:left w:val="nil"/>
          <w:bottom w:val="nil"/>
          <w:right w:val="nil"/>
          <w:between w:val="nil"/>
        </w:pBdr>
        <w:spacing w:before="0" w:after="0" w:line="240" w:lineRule="auto"/>
        <w:ind w:left="504" w:hanging="504"/>
        <w:jc w:val="left"/>
      </w:pPr>
      <w:hyperlink r:id="rId54">
        <w:r w:rsidRPr="00803058">
          <w:rPr>
            <w:lang w:val="en-US"/>
          </w:rPr>
          <w:t xml:space="preserve">32. </w:t>
        </w:r>
        <w:r w:rsidRPr="00803058">
          <w:rPr>
            <w:lang w:val="en-US"/>
          </w:rPr>
          <w:tab/>
        </w:r>
        <w:r w:rsidRPr="00803058">
          <w:rPr>
            <w:lang w:val="en-US"/>
          </w:rPr>
          <w:t xml:space="preserve">Moore, John A. 1984. Science as a Way of Knowing—Evolutionary Biology. </w:t>
        </w:r>
      </w:hyperlink>
      <w:hyperlink r:id="rId54">
        <w:r>
          <w:rPr>
            <w:i/>
            <w:lang w:val="en-US"/>
          </w:rPr>
          <w:t>American Zoologist</w:t>
        </w:r>
      </w:hyperlink>
      <w:hyperlink r:id="rId54">
        <w:r>
          <w:rPr>
            <w:lang w:val="en-US"/>
          </w:rPr>
          <w:t xml:space="preserve"> 24: 467–534. https://doi.org/10.1093/icb/24.2.467.</w:t>
        </w:r>
      </w:hyperlink>
    </w:p>
    <w:p w:rsidR="00CB0CC1" w14:paraId="36D1035D" w14:textId="77777777">
      <w:pPr>
        <w:widowControl w:val="0"/>
        <w:pBdr>
          <w:top w:val="nil"/>
          <w:left w:val="nil"/>
          <w:bottom w:val="nil"/>
          <w:right w:val="nil"/>
          <w:between w:val="nil"/>
        </w:pBdr>
        <w:spacing w:before="0" w:after="0" w:line="240" w:lineRule="auto"/>
        <w:ind w:left="504" w:hanging="504"/>
        <w:jc w:val="left"/>
      </w:pPr>
      <w:hyperlink r:id="rId54">
        <w:r w:rsidRPr="00803058">
          <w:rPr>
            <w:lang w:val="en-US"/>
          </w:rPr>
          <w:t xml:space="preserve">33. </w:t>
        </w:r>
        <w:r w:rsidRPr="00803058">
          <w:rPr>
            <w:lang w:val="en-US"/>
          </w:rPr>
          <w:tab/>
        </w:r>
        <w:r w:rsidRPr="00803058">
          <w:rPr>
            <w:lang w:val="en-US"/>
          </w:rPr>
          <w:t xml:space="preserve">Zohar, Anat, and Noa Schwartzer. 2011. </w:t>
        </w:r>
        <w:r w:rsidRPr="00803058">
          <w:rPr>
            <w:lang w:val="en-US"/>
          </w:rPr>
          <w:t xml:space="preserve">Assessing Teachers’ Pedagogical Knowledge in the Context of Teaching Higher‐order Thinking. </w:t>
        </w:r>
      </w:hyperlink>
      <w:hyperlink r:id="rId54">
        <w:r w:rsidRPr="00803058">
          <w:rPr>
            <w:i/>
            <w:lang w:val="en-US"/>
          </w:rPr>
          <w:t>International Journal of Science Education</w:t>
        </w:r>
      </w:hyperlink>
      <w:hyperlink r:id="rId54">
        <w:r w:rsidRPr="00803058">
          <w:rPr>
            <w:lang w:val="en-US"/>
          </w:rPr>
          <w:t xml:space="preserve"> 27. </w:t>
        </w:r>
        <w:r>
          <w:rPr>
            <w:lang w:val="en-US"/>
          </w:rPr>
          <w:t>Routledge: 1595–1620. https://doi.org/10.1080/09500690500186592.</w:t>
        </w:r>
      </w:hyperlink>
    </w:p>
    <w:p w:rsidR="00CB0CC1" w14:paraId="0B7ADF6E" w14:textId="77777777">
      <w:pPr>
        <w:widowControl w:val="0"/>
        <w:spacing w:before="200" w:after="200" w:line="240" w:lineRule="auto"/>
        <w:ind w:left="720"/>
      </w:pPr>
    </w:p>
    <w:sectPr>
      <w:pgSz w:w="11906" w:h="16838"/>
      <w:pgMar w:top="1417" w:right="1417" w:bottom="1417" w:left="17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comment w:id="0" w:author="Editor" w:date="2024-07-28T02:25:35Z" w:initials="Editor">
    <w:p>
      <w:r>
        <w:rPr>
          <w:rFonts w:ascii="Tahoma" w:eastAsia="Tahoma" w:hAnsi="Tahoma" w:cs="Tahoma"/>
          <w:sz w:val="16"/>
        </w:rPr>
        <w:t>Your document has been modified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p w14:paraId="08B9B5EF">
      <w:r>
        <w:rPr>
          <w:rFonts w:ascii="Tahoma" w:eastAsia="Tahoma" w:hAnsi="Tahoma" w:cs="Tahoma"/>
          <w:sz w:val="16"/>
        </w:rPr>
        <w:t>If you need further help, visit our help center or contact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15:commentEx w15:paraId="08B9B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16cid:commentId w16cid:paraId="08B9B5EF" w16cid:durableId="2BF9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9E2C8D" w14:paraId="53B94506" w14:textId="77777777">
      <w:pPr>
        <w:spacing w:before="0" w:after="0" w:line="240" w:lineRule="auto"/>
      </w:pPr>
      <w:r>
        <w:separator/>
      </w:r>
    </w:p>
  </w:endnote>
  <w:endnote w:type="continuationSeparator" w:id="1">
    <w:p w:rsidR="009E2C8D" w14:paraId="784AE61E"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B0CC1" w14:paraId="00324179"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9E2C8D" w14:paraId="657C39DD" w14:textId="77777777">
      <w:pPr>
        <w:spacing w:before="0" w:after="0" w:line="240" w:lineRule="auto"/>
      </w:pPr>
      <w:r>
        <w:separator/>
      </w:r>
    </w:p>
  </w:footnote>
  <w:footnote w:type="continuationSeparator" w:id="1">
    <w:p w:rsidR="009E2C8D" w14:paraId="3E0F1E4D"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4BB4B1E"/>
    <w:multiLevelType w:val="multilevel"/>
    <w:tmpl w:val="2278D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EA1173"/>
    <w:multiLevelType w:val="multilevel"/>
    <w:tmpl w:val="37B6A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2740504">
    <w:abstractNumId w:val="1"/>
  </w:num>
  <w:num w:numId="2" w16cid:durableId="200011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C1"/>
    <w:rsid w:val="00803058"/>
    <w:rsid w:val="009B6CF2"/>
    <w:rsid w:val="009E2C8D"/>
    <w:rsid w:val="00CB0CC1"/>
  </w:rsids>
  <m:mathPr>
    <m:mathFont m:val="Cambria Math"/>
  </m:mathPr>
  <w:themeFontLang w:val="es-PE"/>
  <w:clrSchemeMapping w:bg1="light1" w:t1="dark1" w:bg2="light2" w:t2="dark2" w:accent1="accent1" w:accent2="accent2" w:accent3="accent3" w:accent4="accent4" w:accent5="accent5" w:accent6="accent6" w:hyperlink="hyperlink" w:followedHyperlink="followedHyperlink"/>
  <w14:docId w14:val="780A0D34"/>
  <w15:docId w15:val="{E00621A9-C265-419C-904E-1CBFB3D0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 w:eastAsia="es-PE"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200" w:after="200"/>
      <w:outlineLvl w:val="0"/>
    </w:pPr>
    <w:rPr>
      <w:b/>
      <w:lang w:val="en-US"/>
    </w:rPr>
  </w:style>
  <w:style w:type="paragraph" w:styleId="Heading2">
    <w:name w:val="heading 2"/>
    <w:basedOn w:val="Normal"/>
    <w:next w:val="Normal"/>
    <w:uiPriority w:val="9"/>
    <w:unhideWhenUsed/>
    <w:qFormat/>
    <w:pPr>
      <w:keepNext/>
      <w:keepLines/>
      <w:spacing w:before="200" w:after="200"/>
      <w:outlineLvl w:val="1"/>
    </w:pPr>
    <w:rPr>
      <w:b/>
      <w:i/>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name w:val="a"/>
    <w:basedOn w:val="TableNormal0"/>
    <w:tblPr>
      <w:tblStyleRowBandSize w:val="1"/>
      <w:tblStyleColBandSize w:val="1"/>
      <w:tblCellMar>
        <w:top w:w="100" w:type="dxa"/>
        <w:left w:w="100" w:type="dxa"/>
        <w:bottom w:w="100" w:type="dxa"/>
        <w:right w:w="100" w:type="dxa"/>
      </w:tblCellMar>
    </w:tblPr>
  </w:style>
  <w:style w:type="table" w:customStyle="1" w:styleId="a0">
    <w:name w:val="a0"/>
    <w:basedOn w:val="TableNormal0"/>
    <w:tblPr>
      <w:tblStyleRowBandSize w:val="1"/>
      <w:tblStyleColBandSize w:val="1"/>
      <w:tblCellMar>
        <w:top w:w="100" w:type="dxa"/>
        <w:left w:w="100" w:type="dxa"/>
        <w:bottom w:w="100" w:type="dxa"/>
        <w:right w:w="100" w:type="dxa"/>
      </w:tblCellMar>
    </w:tblPr>
  </w:style>
  <w:style w:type="table" w:customStyle="1" w:styleId="a1">
    <w:name w:val="a1"/>
    <w:basedOn w:val="TableNormal0"/>
    <w:tblPr>
      <w:tblStyleRowBandSize w:val="1"/>
      <w:tblStyleColBandSize w:val="1"/>
      <w:tblCellMar>
        <w:top w:w="100" w:type="dxa"/>
        <w:left w:w="100" w:type="dxa"/>
        <w:bottom w:w="100" w:type="dxa"/>
        <w:right w:w="100" w:type="dxa"/>
      </w:tblCellMar>
    </w:tblPr>
  </w:style>
  <w:style w:type="table" w:customStyle="1" w:styleId="a2">
    <w:name w:val="a2"/>
    <w:basedOn w:val="TableNormal0"/>
    <w:tblPr>
      <w:tblStyleRowBandSize w:val="1"/>
      <w:tblStyleColBandSize w:val="1"/>
      <w:tblCellMar>
        <w:top w:w="100" w:type="dxa"/>
        <w:left w:w="100" w:type="dxa"/>
        <w:bottom w:w="100" w:type="dxa"/>
        <w:right w:w="100" w:type="dxa"/>
      </w:tblCellMar>
    </w:tblPr>
  </w:style>
  <w:style w:type="table" w:customStyle="1" w:styleId="a3">
    <w:name w:val="a3"/>
    <w:basedOn w:val="TableNormal0"/>
    <w:tblPr>
      <w:tblStyleRowBandSize w:val="1"/>
      <w:tblStyleColBandSize w:val="1"/>
      <w:tblCellMar>
        <w:top w:w="100" w:type="dxa"/>
        <w:left w:w="100" w:type="dxa"/>
        <w:bottom w:w="100" w:type="dxa"/>
        <w:right w:w="100" w:type="dxa"/>
      </w:tblCellMar>
    </w:tblPr>
  </w:style>
  <w:style w:type="table" w:customStyle="1" w:styleId="a4">
    <w:name w:val="a4"/>
    <w:basedOn w:val="TableNormal0"/>
    <w:tblPr>
      <w:tblStyleRowBandSize w:val="1"/>
      <w:tblStyleColBandSize w:val="1"/>
      <w:tblCellMar>
        <w:top w:w="100" w:type="dxa"/>
        <w:left w:w="100" w:type="dxa"/>
        <w:bottom w:w="100" w:type="dxa"/>
        <w:right w:w="100" w:type="dxa"/>
      </w:tblCellMar>
    </w:tblPr>
  </w:style>
  <w:style w:type="table" w:customStyle="1" w:styleId="a5">
    <w:name w:val="a5"/>
    <w:basedOn w:val="TableNormal0"/>
    <w:tblPr>
      <w:tblStyleRowBandSize w:val="1"/>
      <w:tblStyleColBandSize w:val="1"/>
      <w:tblCellMar>
        <w:top w:w="100" w:type="dxa"/>
        <w:left w:w="100" w:type="dxa"/>
        <w:bottom w:w="100" w:type="dxa"/>
        <w:right w:w="100" w:type="dxa"/>
      </w:tblCellMar>
    </w:tblPr>
  </w:style>
  <w:style w:type="table" w:customStyle="1" w:styleId="a6">
    <w:name w:val="a6"/>
    <w:basedOn w:val="TableNormal0"/>
    <w:tblPr>
      <w:tblStyleRowBandSize w:val="1"/>
      <w:tblStyleColBandSize w:val="1"/>
      <w:tblCellMar>
        <w:top w:w="100" w:type="dxa"/>
        <w:left w:w="100" w:type="dxa"/>
        <w:bottom w:w="100" w:type="dxa"/>
        <w:right w:w="100" w:type="dxa"/>
      </w:tblCellMar>
    </w:tblPr>
  </w:style>
  <w:style w:type="table" w:customStyle="1" w:styleId="a7">
    <w:name w:val="a7"/>
    <w:basedOn w:val="TableNormal0"/>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rsid w:val="000F3D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www.zotero.org/google-docs/?PHXGqF" TargetMode="External" /><Relationship Id="rId11" Type="http://schemas.openxmlformats.org/officeDocument/2006/relationships/hyperlink" Target="https://www.zotero.org/google-docs/?uQG5Nf" TargetMode="External" /><Relationship Id="rId12" Type="http://schemas.openxmlformats.org/officeDocument/2006/relationships/hyperlink" Target="https://www.zotero.org/google-docs/?RKc2ri" TargetMode="External" /><Relationship Id="rId13" Type="http://schemas.openxmlformats.org/officeDocument/2006/relationships/hyperlink" Target="https://www.zotero.org/google-docs/?wi6LC5" TargetMode="External" /><Relationship Id="rId14" Type="http://schemas.openxmlformats.org/officeDocument/2006/relationships/hyperlink" Target="https://www.zotero.org/google-docs/?Pd0S9a" TargetMode="External" /><Relationship Id="rId15" Type="http://schemas.openxmlformats.org/officeDocument/2006/relationships/hyperlink" Target="https://www.zotero.org/google-docs/?aK7hST" TargetMode="External" /><Relationship Id="rId16" Type="http://schemas.openxmlformats.org/officeDocument/2006/relationships/hyperlink" Target="https://www.zotero.org/google-docs/?SAWuOG" TargetMode="External" /><Relationship Id="rId17" Type="http://schemas.openxmlformats.org/officeDocument/2006/relationships/hyperlink" Target="https://www.zotero.org/google-docs/?hfhIKN" TargetMode="External" /><Relationship Id="rId18" Type="http://schemas.openxmlformats.org/officeDocument/2006/relationships/hyperlink" Target="https://www.zotero.org/google-docs/?tcBAPq" TargetMode="External" /><Relationship Id="rId19" Type="http://schemas.openxmlformats.org/officeDocument/2006/relationships/hyperlink" Target="https://www.zotero.org/google-docs/?bxDL1p" TargetMode="External" /><Relationship Id="rId2" Type="http://schemas.openxmlformats.org/officeDocument/2006/relationships/endnotes" Target="endnotes.xml" /><Relationship Id="rId20" Type="http://schemas.openxmlformats.org/officeDocument/2006/relationships/hyperlink" Target="https://www.zotero.org/google-docs/?vuAU0q" TargetMode="External" /><Relationship Id="rId21" Type="http://schemas.openxmlformats.org/officeDocument/2006/relationships/hyperlink" Target="https://www.zotero.org/google-docs/?6nHKEE" TargetMode="External" /><Relationship Id="rId22" Type="http://schemas.openxmlformats.org/officeDocument/2006/relationships/hyperlink" Target="https://www.zotero.org/google-docs/?2g8YEC" TargetMode="External" /><Relationship Id="rId23" Type="http://schemas.openxmlformats.org/officeDocument/2006/relationships/hyperlink" Target="https://www.zotero.org/google-docs/?3mNGIe" TargetMode="External" /><Relationship Id="rId24" Type="http://schemas.openxmlformats.org/officeDocument/2006/relationships/hyperlink" Target="https://www.zotero.org/google-docs/?GUU9dV" TargetMode="External" /><Relationship Id="rId25" Type="http://schemas.openxmlformats.org/officeDocument/2006/relationships/hyperlink" Target="https://www.zotero.org/google-docs/?Xigcp8" TargetMode="External" /><Relationship Id="rId26" Type="http://schemas.openxmlformats.org/officeDocument/2006/relationships/hyperlink" Target="https://www.zotero.org/google-docs/?zdVyo0" TargetMode="External" /><Relationship Id="rId27" Type="http://schemas.openxmlformats.org/officeDocument/2006/relationships/hyperlink" Target="https://www.nature.com/articles/s41587-019-0152-9" TargetMode="External" /><Relationship Id="rId28" Type="http://schemas.openxmlformats.org/officeDocument/2006/relationships/hyperlink" Target="https://onlinelibrary.wiley.com/doi/10.1111/pbr.12905" TargetMode="External" /><Relationship Id="rId29" Type="http://schemas.openxmlformats.org/officeDocument/2006/relationships/hyperlink" Target="https://www.nature.com/articles/d41586-021-02312-0" TargetMode="External" /><Relationship Id="rId3" Type="http://schemas.openxmlformats.org/officeDocument/2006/relationships/settings" Target="settings.xml" /><Relationship Id="rId30" Type="http://schemas.openxmlformats.org/officeDocument/2006/relationships/hyperlink" Target="https://doi.org/10.48550/arXiv.2110.11187" TargetMode="External" /><Relationship Id="rId31" Type="http://schemas.openxmlformats.org/officeDocument/2006/relationships/hyperlink" Target="https://www.nature.com/articles/s41588-022-01046-7" TargetMode="External" /><Relationship Id="rId32" Type="http://schemas.openxmlformats.org/officeDocument/2006/relationships/hyperlink" Target="https://www.nature.com/articles/s41477-022-01142-w" TargetMode="External" /><Relationship Id="rId33" Type="http://schemas.openxmlformats.org/officeDocument/2006/relationships/hyperlink" Target="https://academic.oup.com/plphys/article/179/1/24/6116437" TargetMode="External" /><Relationship Id="rId34" Type="http://schemas.openxmlformats.org/officeDocument/2006/relationships/hyperlink" Target="https://www.nature.com/articles/d41586-022-01129-9" TargetMode="External" /><Relationship Id="rId35" Type="http://schemas.openxmlformats.org/officeDocument/2006/relationships/image" Target="media/image1.png" /><Relationship Id="rId36" Type="http://schemas.openxmlformats.org/officeDocument/2006/relationships/hyperlink" Target="https://www.zotero.org/google-docs/?U07ghK" TargetMode="External" /><Relationship Id="rId37" Type="http://schemas.openxmlformats.org/officeDocument/2006/relationships/hyperlink" Target="https://www.zotero.org/google-docs/?lIGMen" TargetMode="External" /><Relationship Id="rId38" Type="http://schemas.openxmlformats.org/officeDocument/2006/relationships/hyperlink" Target="https://www.zotero.org/google-docs/?pVBDKG" TargetMode="External" /><Relationship Id="rId39" Type="http://schemas.openxmlformats.org/officeDocument/2006/relationships/hyperlink" Target="https://www.zotero.org/google-docs/?2YZZUI" TargetMode="External" /><Relationship Id="rId4" Type="http://schemas.openxmlformats.org/officeDocument/2006/relationships/webSettings" Target="webSettings.xml" /><Relationship Id="rId40" Type="http://schemas.openxmlformats.org/officeDocument/2006/relationships/hyperlink" Target="https://www.zotero.org/google-docs/?dAkyH6" TargetMode="External" /><Relationship Id="rId41" Type="http://schemas.openxmlformats.org/officeDocument/2006/relationships/image" Target="media/image2.png" /><Relationship Id="rId42" Type="http://schemas.openxmlformats.org/officeDocument/2006/relationships/image" Target="media/image3.png" /><Relationship Id="rId43" Type="http://schemas.openxmlformats.org/officeDocument/2006/relationships/hyperlink" Target="https://www.zotero.org/google-docs/?JNDh8q" TargetMode="External" /><Relationship Id="rId44" Type="http://schemas.openxmlformats.org/officeDocument/2006/relationships/hyperlink" Target="https://www.zotero.org/google-docs/?iIpTun" TargetMode="External" /><Relationship Id="rId45" Type="http://schemas.openxmlformats.org/officeDocument/2006/relationships/hyperlink" Target="https://www.zotero.org/google-docs/?r9mwoa" TargetMode="External" /><Relationship Id="rId46" Type="http://schemas.openxmlformats.org/officeDocument/2006/relationships/hyperlink" Target="https://www.zotero.org/google-docs/?GfRcyR" TargetMode="External" /><Relationship Id="rId47" Type="http://schemas.openxmlformats.org/officeDocument/2006/relationships/hyperlink" Target="https://www.zotero.org/google-docs/?3Vi89N" TargetMode="External" /><Relationship Id="rId48" Type="http://schemas.openxmlformats.org/officeDocument/2006/relationships/hyperlink" Target="https://www.zotero.org/google-docs/?broken=upGg4B" TargetMode="External" /><Relationship Id="rId49" Type="http://schemas.openxmlformats.org/officeDocument/2006/relationships/hyperlink" Target="https://www.zotero.org/google-docs/?oTkCCh" TargetMode="External" /><Relationship Id="rId5" Type="http://schemas.openxmlformats.org/officeDocument/2006/relationships/fontTable" Target="fontTable.xml" /><Relationship Id="rId50" Type="http://schemas.openxmlformats.org/officeDocument/2006/relationships/hyperlink" Target="https://www.zotero.org/google-docs/?skHPAa" TargetMode="External" /><Relationship Id="rId51" Type="http://schemas.openxmlformats.org/officeDocument/2006/relationships/hyperlink" Target="https://www.zotero.org/google-docs/?5Yv9QJ" TargetMode="External" /><Relationship Id="rId52" Type="http://schemas.openxmlformats.org/officeDocument/2006/relationships/hyperlink" Target="https://www.zotero.org/google-docs/?3zvTGC" TargetMode="External" /><Relationship Id="rId53" Type="http://schemas.openxmlformats.org/officeDocument/2006/relationships/hyperlink" Target="https://www.zotero.org/google-docs/?6t00Gm" TargetMode="External" /><Relationship Id="rId54" Type="http://schemas.openxmlformats.org/officeDocument/2006/relationships/hyperlink" Target="https://www.zotero.org/google-docs/?JVULmA" TargetMode="External" /><Relationship Id="rId55" Type="http://schemas.openxmlformats.org/officeDocument/2006/relationships/theme" Target="theme/theme1.xml" /><Relationship Id="rId56" Type="http://schemas.openxmlformats.org/officeDocument/2006/relationships/numbering" Target="numbering.xml" /><Relationship Id="rId57" Type="http://schemas.openxmlformats.org/officeDocument/2006/relationships/styles" Target="styles.xml" /><Relationship Id="rId6" Type="http://schemas.microsoft.com/office/2011/relationships/commentsExtended" Target="commentsExtended.xml" /><Relationship Id="rId7" Type="http://schemas.microsoft.com/office/2016/09/relationships/commentsIds" Target="commentsIds.xml" /><Relationship Id="rId8" Type="http://schemas.openxmlformats.org/officeDocument/2006/relationships/comments" Target="comment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7594</Words>
  <Characters>41767</Characters>
  <Application>Microsoft Office Word</Application>
  <DocSecurity>0</DocSecurity>
  <Lines>348</Lines>
  <Paragraphs>98</Paragraphs>
  <ScaleCrop>false</ScaleCrop>
  <Company/>
  <LinksUpToDate>false</LinksUpToDate>
  <CharactersWithSpaces>49263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Lozano-Isla</cp:lastModifiedBy>
  <cp:revision>2</cp:revision>
  <dcterms:created xsi:type="dcterms:W3CDTF">2024-07-28T02:24:00Z</dcterms:created>
  <dcterms:modified xsi:type="dcterms:W3CDTF">2024-07-28T02:24:00Z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2024-07-28T02:25:33Z</vt:filetime>
  </property>
</Properties>
</file>