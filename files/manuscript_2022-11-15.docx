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FF9B" w14:textId="4DEC1BD8" w:rsidR="00EC3723" w:rsidRDefault="0040418A">
      <w:pPr>
        <w:pStyle w:val="FirstParagraph"/>
      </w:pPr>
      <w:r>
        <w:rPr>
          <w:b/>
          <w:bCs/>
        </w:rPr>
        <w:t>Implementing</w:t>
      </w:r>
      <w:r w:rsidR="00000000">
        <w:rPr>
          <w:b/>
          <w:bCs/>
        </w:rPr>
        <w:t xml:space="preserve"> a journal club as a teaching-learning strategy </w:t>
      </w:r>
      <w:r>
        <w:rPr>
          <w:b/>
          <w:bCs/>
        </w:rPr>
        <w:t xml:space="preserve">for plant genetics </w:t>
      </w:r>
      <w:r w:rsidR="00000000">
        <w:rPr>
          <w:b/>
          <w:bCs/>
        </w:rPr>
        <w:t>during the COVID-19 pandemic</w:t>
      </w:r>
    </w:p>
    <w:p w14:paraId="60AEDD82" w14:textId="77777777" w:rsidR="00EC3723" w:rsidRPr="006B536B" w:rsidRDefault="00000000">
      <w:pPr>
        <w:pStyle w:val="BodyText"/>
        <w:rPr>
          <w:lang w:val="es-PE"/>
        </w:rPr>
      </w:pPr>
      <w:r w:rsidRPr="006B536B">
        <w:rPr>
          <w:lang w:val="es-PE"/>
        </w:rPr>
        <w:t>Flavio Lozano-Isla</w:t>
      </w:r>
      <w:r w:rsidRPr="006B536B">
        <w:rPr>
          <w:vertAlign w:val="superscript"/>
          <w:lang w:val="es-PE"/>
        </w:rPr>
        <w:t>1*</w:t>
      </w:r>
      <w:r w:rsidRPr="006B536B">
        <w:rPr>
          <w:lang w:val="es-PE"/>
        </w:rPr>
        <w:t>, Elizabeth Heros-Aguilar</w:t>
      </w:r>
      <w:r w:rsidRPr="006B536B">
        <w:rPr>
          <w:vertAlign w:val="superscript"/>
          <w:lang w:val="es-PE"/>
        </w:rPr>
        <w:t>1</w:t>
      </w:r>
      <w:r w:rsidRPr="006B536B">
        <w:rPr>
          <w:lang w:val="es-PE"/>
        </w:rPr>
        <w:t>, Andres Casas</w:t>
      </w:r>
      <w:r w:rsidRPr="006B536B">
        <w:rPr>
          <w:vertAlign w:val="superscript"/>
          <w:lang w:val="es-PE"/>
        </w:rPr>
        <w:t>2</w:t>
      </w:r>
    </w:p>
    <w:p w14:paraId="2F74BC57" w14:textId="77777777" w:rsidR="00EC3723" w:rsidRPr="006B536B" w:rsidRDefault="00000000">
      <w:pPr>
        <w:pStyle w:val="BodyText"/>
        <w:rPr>
          <w:lang w:val="es-PE"/>
        </w:rPr>
      </w:pPr>
      <w:r w:rsidRPr="006B536B">
        <w:rPr>
          <w:vertAlign w:val="superscript"/>
          <w:lang w:val="es-PE"/>
        </w:rPr>
        <w:t>1</w:t>
      </w:r>
      <w:r w:rsidRPr="006B536B">
        <w:rPr>
          <w:lang w:val="es-PE"/>
        </w:rPr>
        <w:t xml:space="preserve"> Universidad Nacional Agraria La Molina, Facultad de Agronomía, Departamento Académico de Fitotecnia, Lima, Perú.</w:t>
      </w:r>
    </w:p>
    <w:p w14:paraId="2C6A0F9A" w14:textId="77777777" w:rsidR="00EC3723" w:rsidRPr="006B536B" w:rsidRDefault="00000000">
      <w:pPr>
        <w:pStyle w:val="BodyText"/>
        <w:rPr>
          <w:lang w:val="es-PE"/>
        </w:rPr>
      </w:pPr>
      <w:r w:rsidRPr="006B536B">
        <w:rPr>
          <w:vertAlign w:val="superscript"/>
          <w:lang w:val="es-PE"/>
        </w:rPr>
        <w:t>2</w:t>
      </w:r>
      <w:r w:rsidRPr="006B536B">
        <w:rPr>
          <w:lang w:val="es-PE"/>
        </w:rPr>
        <w:t xml:space="preserve"> Universidad Nacional Agraria La Molina, Facultad de Agronomía, Departamento Académico de Horticultura, Lima, Perú.</w:t>
      </w:r>
    </w:p>
    <w:p w14:paraId="7BE5510C" w14:textId="77777777" w:rsidR="00EC3723" w:rsidRDefault="00000000">
      <w:pPr>
        <w:pStyle w:val="BodyText"/>
      </w:pPr>
      <w:r>
        <w:t xml:space="preserve">*Corresponding author. Email: </w:t>
      </w:r>
      <w:hyperlink r:id="rId8">
        <w:r>
          <w:rPr>
            <w:rStyle w:val="Hyperlink"/>
          </w:rPr>
          <w:t>flozano@lamolina.edu.pe</w:t>
        </w:r>
      </w:hyperlink>
    </w:p>
    <w:p w14:paraId="27632BDA" w14:textId="77777777" w:rsidR="00EC3723" w:rsidRPr="006B536B" w:rsidRDefault="00000000">
      <w:pPr>
        <w:pStyle w:val="BodyText"/>
        <w:rPr>
          <w:lang w:val="es-PE"/>
        </w:rPr>
      </w:pPr>
      <w:r w:rsidRPr="006B536B">
        <w:rPr>
          <w:lang w:val="es-PE"/>
        </w:rPr>
        <w:t>ORCID IDs:</w:t>
      </w:r>
    </w:p>
    <w:p w14:paraId="229612A7" w14:textId="77777777" w:rsidR="00EC3723" w:rsidRPr="006B536B" w:rsidRDefault="00000000">
      <w:pPr>
        <w:pStyle w:val="BodyText"/>
        <w:rPr>
          <w:lang w:val="es-PE"/>
        </w:rPr>
      </w:pPr>
      <w:r w:rsidRPr="006B536B">
        <w:rPr>
          <w:lang w:val="es-PE"/>
        </w:rPr>
        <w:t>Flavio Lozano-Isla: ^^0000-0002-0714-669X</w:t>
      </w:r>
    </w:p>
    <w:p w14:paraId="72565CF1" w14:textId="77777777" w:rsidR="00EC3723" w:rsidRPr="006B536B" w:rsidRDefault="00EC3723">
      <w:pPr>
        <w:pStyle w:val="Heading1"/>
        <w:rPr>
          <w:lang w:val="es-PE"/>
        </w:rPr>
      </w:pPr>
      <w:bookmarkStart w:id="0" w:name="section"/>
    </w:p>
    <w:p w14:paraId="7638864E" w14:textId="77777777" w:rsidR="00EC3723" w:rsidRPr="006B536B" w:rsidRDefault="00000000">
      <w:pPr>
        <w:rPr>
          <w:lang w:val="es-PE"/>
        </w:rPr>
      </w:pPr>
      <w:r w:rsidRPr="006B536B">
        <w:rPr>
          <w:lang w:val="es-PE"/>
        </w:rPr>
        <w:br w:type="page"/>
      </w:r>
    </w:p>
    <w:p w14:paraId="718548CE" w14:textId="77777777" w:rsidR="00EC3723" w:rsidRDefault="00000000">
      <w:pPr>
        <w:pStyle w:val="Heading1"/>
      </w:pPr>
      <w:bookmarkStart w:id="1" w:name="abstract"/>
      <w:bookmarkEnd w:id="0"/>
      <w:r>
        <w:lastRenderedPageBreak/>
        <w:t>Abstract</w:t>
      </w:r>
    </w:p>
    <w:p w14:paraId="21470B63" w14:textId="79A0FD15" w:rsidR="00EC3723" w:rsidRDefault="00000000">
      <w:pPr>
        <w:pStyle w:val="FirstParagraph"/>
      </w:pPr>
      <w:r>
        <w:t xml:space="preserve">In the teaching-learning environment there are different tools to </w:t>
      </w:r>
      <w:r w:rsidR="0040418A">
        <w:t xml:space="preserve">share </w:t>
      </w:r>
      <w:r w:rsidR="00E27723">
        <w:t>knowledge</w:t>
      </w:r>
      <w:r>
        <w:t xml:space="preserve"> </w:t>
      </w:r>
      <w:r w:rsidR="0040418A">
        <w:t>with</w:t>
      </w:r>
      <w:r>
        <w:t xml:space="preserve"> students. In the areas of agricultural sciences, there are courses where the concepts are abstract, which generates disinterest in the participants due to their lack of association and practical application of what they are studying, </w:t>
      </w:r>
      <w:r w:rsidR="0040418A">
        <w:t xml:space="preserve">thus </w:t>
      </w:r>
      <w:r>
        <w:t>limiting the critical sense of the students. Virtualization aggravated this</w:t>
      </w:r>
      <w:r w:rsidR="0040418A">
        <w:t xml:space="preserve"> shortcoming</w:t>
      </w:r>
      <w:r>
        <w:t xml:space="preserve"> during the COVID-19 pandemia. This paper presents the journal club methodology as a strategy to reinforce theoretical-practical knowledge through the reading of scientific articles in virtual environments. The methodology was applied in two </w:t>
      </w:r>
      <w:r w:rsidR="0040418A">
        <w:t xml:space="preserve">consecutive </w:t>
      </w:r>
      <w:r>
        <w:t>academic semesters (i.e.</w:t>
      </w:r>
      <w:r w:rsidR="0040418A">
        <w:t>,</w:t>
      </w:r>
      <w:r>
        <w:t xml:space="preserve"> 2021 to 2022) in the plant genetics lectures. The students read four articles per academic semester and performed a critical essay in a group. The results show that more than 90% of the participants agree with </w:t>
      </w:r>
      <w:r w:rsidR="0040418A">
        <w:t>this journal club approach</w:t>
      </w:r>
      <w:r>
        <w:t xml:space="preserve"> and that they liked the articles</w:t>
      </w:r>
      <w:r w:rsidR="0040418A">
        <w:t xml:space="preserve"> read</w:t>
      </w:r>
      <w:r>
        <w:t xml:space="preserve">. </w:t>
      </w:r>
      <w:r w:rsidR="00E27723">
        <w:t>Furthermore, 80</w:t>
      </w:r>
      <w:r>
        <w:t>%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14:paraId="3D8C94E1" w14:textId="0D08ABAB" w:rsidR="00EC3723" w:rsidRDefault="00000000">
      <w:pPr>
        <w:pStyle w:val="BodyText"/>
      </w:pPr>
      <w:r>
        <w:rPr>
          <w:b/>
          <w:bCs/>
        </w:rPr>
        <w:t>Keywords:</w:t>
      </w:r>
      <w:r>
        <w:t xml:space="preserve"> JC, agriculture, plant genetics, research tools, </w:t>
      </w:r>
      <w:r w:rsidR="0040418A">
        <w:t xml:space="preserve">sci-hub, </w:t>
      </w:r>
      <w:r>
        <w:t>soft skills</w:t>
      </w:r>
    </w:p>
    <w:p w14:paraId="55385341" w14:textId="77777777" w:rsidR="00EC3723" w:rsidRDefault="00EC3723">
      <w:pPr>
        <w:pStyle w:val="Heading1"/>
      </w:pPr>
      <w:bookmarkStart w:id="2" w:name="section-1"/>
      <w:bookmarkEnd w:id="1"/>
    </w:p>
    <w:p w14:paraId="6CDEC472" w14:textId="77777777" w:rsidR="00EC3723" w:rsidRDefault="00000000">
      <w:r>
        <w:br w:type="page"/>
      </w:r>
    </w:p>
    <w:p w14:paraId="39232F78" w14:textId="77777777" w:rsidR="00EC3723" w:rsidRDefault="00000000">
      <w:pPr>
        <w:pStyle w:val="Heading1"/>
      </w:pPr>
      <w:bookmarkStart w:id="3" w:name="introduction"/>
      <w:bookmarkEnd w:id="2"/>
      <w:r>
        <w:lastRenderedPageBreak/>
        <w:t>Introduction</w:t>
      </w:r>
    </w:p>
    <w:p w14:paraId="15E0D15C" w14:textId="6BC1369B" w:rsidR="00EC3723" w:rsidRDefault="00000000">
      <w:pPr>
        <w:pStyle w:val="FirstParagraph"/>
      </w:pPr>
      <w:r>
        <w:t xml:space="preserve">The World Health Organization declared a pandemic on </w:t>
      </w:r>
      <w:r w:rsidR="0040418A">
        <w:t>11</w:t>
      </w:r>
      <w:r w:rsidR="0040418A" w:rsidRPr="00E27723">
        <w:rPr>
          <w:vertAlign w:val="superscript"/>
        </w:rPr>
        <w:t>th</w:t>
      </w:r>
      <w:r w:rsidR="0040418A">
        <w:t xml:space="preserve"> </w:t>
      </w:r>
      <w:r>
        <w:t xml:space="preserve">March 2020, due to the SARS-CoV-2. This </w:t>
      </w:r>
      <w:r w:rsidR="0040418A">
        <w:t>brought a</w:t>
      </w:r>
      <w:r>
        <w:t xml:space="preserve"> new challenge for students and </w:t>
      </w:r>
      <w:r w:rsidR="0040418A">
        <w:t xml:space="preserve">lecturers </w:t>
      </w:r>
      <w:r>
        <w:t xml:space="preserve">for </w:t>
      </w:r>
      <w:r w:rsidR="0040418A">
        <w:t>implementing</w:t>
      </w:r>
      <w:r>
        <w:t xml:space="preserve"> remote</w:t>
      </w:r>
      <w:r w:rsidR="0040418A">
        <w:t xml:space="preserve"> distance</w:t>
      </w:r>
      <w:r>
        <w:t xml:space="preserve"> learning worldwide. Platforms such as Zoom, Google Meet, and Microsoft Teams became the “new normal”, and the primary venue for teaching and socializing.</w:t>
      </w:r>
    </w:p>
    <w:p w14:paraId="6CCC63D3" w14:textId="0C700667" w:rsidR="00EC3723" w:rsidRDefault="00000000">
      <w:pPr>
        <w:pStyle w:val="BodyText"/>
      </w:pPr>
      <w:r>
        <w:t xml:space="preserve">A journal club (JC) is one of the well-established and popular methods of graduate and post-graduate education with about </w:t>
      </w:r>
      <w:r w:rsidR="0040418A">
        <w:t>200</w:t>
      </w:r>
      <w:r>
        <w:t xml:space="preserve"> years of history (Topf et al., 2017).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p>
    <w:p w14:paraId="781E98B3" w14:textId="77777777" w:rsidR="00EC3723" w:rsidRDefault="00000000">
      <w:pPr>
        <w:pStyle w:val="BodyText"/>
      </w:pPr>
      <w:r>
        <w:t>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 (Sanwatsarkar et al., 2022) and it makes the task of studying more manageable.</w:t>
      </w:r>
    </w:p>
    <w:p w14:paraId="48D4FF64" w14:textId="5DC87CA9" w:rsidR="00EC3723" w:rsidRDefault="00000000">
      <w:pPr>
        <w:pStyle w:val="BodyText"/>
      </w:pPr>
      <w:r>
        <w:t xml:space="preserve">This paper describes the establishment of </w:t>
      </w:r>
      <w:r w:rsidR="0040418A">
        <w:t>a JC</w:t>
      </w:r>
      <w:r>
        <w:t xml:space="preserve"> during two academic semesters for plant genetics lectures</w:t>
      </w:r>
      <w:r w:rsidR="0040418A">
        <w:t xml:space="preserve"> as a </w:t>
      </w:r>
      <w:r>
        <w:t xml:space="preserve">remote learning </w:t>
      </w:r>
      <w:r w:rsidR="0040418A">
        <w:t xml:space="preserve">approach </w:t>
      </w:r>
      <w:r>
        <w:t xml:space="preserve">at the Universidad Nacional Agraria La Molina, Peru. The main hypothesis </w:t>
      </w:r>
      <w:r w:rsidR="0040418A">
        <w:t xml:space="preserve">was </w:t>
      </w:r>
      <w:r>
        <w:t xml:space="preserve">that the implementation of </w:t>
      </w:r>
      <w:r w:rsidR="00E27723">
        <w:t>JC could</w:t>
      </w:r>
      <w:r w:rsidR="0040418A">
        <w:t xml:space="preserve"> </w:t>
      </w:r>
      <w:r>
        <w:t>improve the critical thinking skills and the capability of the student to relate the topic of the lectures in an environment with a lack of practical knowledge due to COVID restrictions.</w:t>
      </w:r>
    </w:p>
    <w:p w14:paraId="2E567C9E" w14:textId="77777777" w:rsidR="00EC3723" w:rsidRDefault="00000000">
      <w:pPr>
        <w:pStyle w:val="Heading1"/>
      </w:pPr>
      <w:bookmarkStart w:id="4" w:name="materials-y-methods"/>
      <w:bookmarkEnd w:id="3"/>
      <w:r>
        <w:t>Materials y Methods</w:t>
      </w:r>
    </w:p>
    <w:p w14:paraId="46F77258" w14:textId="77777777" w:rsidR="00EC3723" w:rsidRDefault="00000000">
      <w:pPr>
        <w:pStyle w:val="Heading2"/>
      </w:pPr>
      <w:bookmarkStart w:id="5" w:name="sample-and-participants"/>
      <w:r>
        <w:t>Sample and participants</w:t>
      </w:r>
    </w:p>
    <w:p w14:paraId="1DEA759C" w14:textId="7E4141C5" w:rsidR="00EC3723" w:rsidRDefault="0040418A">
      <w:pPr>
        <w:pStyle w:val="FirstParagraph"/>
      </w:pPr>
      <w:r>
        <w:t xml:space="preserve">This distance learning </w:t>
      </w:r>
      <w:r w:rsidR="00000000">
        <w:t xml:space="preserve">methodology was </w:t>
      </w:r>
      <w:r>
        <w:t>used with</w:t>
      </w:r>
      <w:r w:rsidR="00000000">
        <w:t xml:space="preserve"> students from the fifth to sixth academic semesters of the plant genetics course at the Universidad Nacional </w:t>
      </w:r>
      <w:proofErr w:type="spellStart"/>
      <w:r w:rsidR="00000000">
        <w:t>Agraria</w:t>
      </w:r>
      <w:proofErr w:type="spellEnd"/>
      <w:r w:rsidR="00000000">
        <w:t xml:space="preserve"> La Molina</w:t>
      </w:r>
      <w:r>
        <w:t>, Peru</w:t>
      </w:r>
      <w:r w:rsidR="00000000">
        <w:t xml:space="preserve">. The </w:t>
      </w:r>
      <w:r>
        <w:t>JC was implemented</w:t>
      </w:r>
      <w:r w:rsidR="00000000">
        <w:t xml:space="preserve"> during one </w:t>
      </w:r>
      <w:proofErr w:type="gramStart"/>
      <w:r w:rsidR="00000000">
        <w:t>year</w:t>
      </w:r>
      <w:r>
        <w:t>;</w:t>
      </w:r>
      <w:proofErr w:type="gramEnd"/>
      <w:r>
        <w:t xml:space="preserve"> </w:t>
      </w:r>
      <w:r w:rsidR="00000000">
        <w:t>i.e.</w:t>
      </w:r>
      <w:r>
        <w:t>,</w:t>
      </w:r>
      <w:r w:rsidR="00000000">
        <w:t> two academic semesters</w:t>
      </w:r>
      <w:r>
        <w:t>, lasting each 16 weeks</w:t>
      </w:r>
      <w:r w:rsidR="00000000">
        <w:t>. In the academic semester, 2021-2 and 2022-1 a total of 90 students were divided into 5 sections.</w:t>
      </w:r>
    </w:p>
    <w:p w14:paraId="46AE9AC4" w14:textId="77777777" w:rsidR="00EC3723" w:rsidRDefault="00000000">
      <w:pPr>
        <w:pStyle w:val="Heading2"/>
      </w:pPr>
      <w:bookmarkStart w:id="6" w:name="journal-club-and-application"/>
      <w:bookmarkEnd w:id="5"/>
      <w:r>
        <w:t>Journal club and application</w:t>
      </w:r>
    </w:p>
    <w:p w14:paraId="33743AC7" w14:textId="74037FAC" w:rsidR="00EC3723" w:rsidRDefault="00000000">
      <w:pPr>
        <w:pStyle w:val="FirstParagraph"/>
      </w:pPr>
      <w:r>
        <w:t xml:space="preserve">The journal club methodology </w:t>
      </w:r>
      <w:r w:rsidR="0040418A">
        <w:t xml:space="preserve">was </w:t>
      </w:r>
      <w:r>
        <w:t xml:space="preserve">divided into four stages. The training stage </w:t>
      </w:r>
      <w:r w:rsidR="0040418A">
        <w:t xml:space="preserve">was </w:t>
      </w:r>
      <w:r>
        <w:t>given only once per academic semester to all students. The following three steps (</w:t>
      </w:r>
      <w:proofErr w:type="gramStart"/>
      <w:r>
        <w:t>i.e.</w:t>
      </w:r>
      <w:proofErr w:type="gramEnd"/>
      <w:r>
        <w:t xml:space="preserve"> reading, writing, and discussion) </w:t>
      </w:r>
      <w:r w:rsidR="0040418A">
        <w:t xml:space="preserve">were </w:t>
      </w:r>
      <w:r>
        <w:t xml:space="preserve">repeated for each article with a duration of 60 minutes </w:t>
      </w:r>
      <w:r w:rsidR="0040418A">
        <w:t xml:space="preserve">per session </w:t>
      </w:r>
      <w:r>
        <w:t>(</w:t>
      </w:r>
      <w:hyperlink w:anchor="fig-id.xmml0bkjl3j">
        <w:r>
          <w:rPr>
            <w:rStyle w:val="Hyperlink"/>
          </w:rPr>
          <w:t>Fig. 1</w:t>
        </w:r>
      </w:hyperlink>
      <w:r>
        <w:t xml:space="preserve">). Although the </w:t>
      </w:r>
      <w:r w:rsidR="0040418A">
        <w:t xml:space="preserve">oral </w:t>
      </w:r>
      <w:r>
        <w:t xml:space="preserve">language was Spanish, all the papers were </w:t>
      </w:r>
      <w:r w:rsidR="0040418A">
        <w:t xml:space="preserve">written </w:t>
      </w:r>
      <w:r>
        <w:t>in English (</w:t>
      </w:r>
      <w:r>
        <w:rPr>
          <w:b/>
          <w:bCs/>
        </w:rPr>
        <w:t>Table S1</w:t>
      </w:r>
      <w:r>
        <w:t>).</w:t>
      </w:r>
    </w:p>
    <w:tbl>
      <w:tblPr>
        <w:tblStyle w:val="Table"/>
        <w:tblW w:w="5000" w:type="pct"/>
        <w:tblLook w:val="0000" w:firstRow="0" w:lastRow="0" w:firstColumn="0" w:lastColumn="0" w:noHBand="0" w:noVBand="0"/>
      </w:tblPr>
      <w:tblGrid>
        <w:gridCol w:w="9360"/>
      </w:tblGrid>
      <w:tr w:rsidR="00EC3723" w14:paraId="4BBD7565" w14:textId="77777777">
        <w:tc>
          <w:tcPr>
            <w:tcW w:w="0" w:type="auto"/>
          </w:tcPr>
          <w:p w14:paraId="0CFFBB83" w14:textId="77777777" w:rsidR="00EC3723" w:rsidRDefault="00000000">
            <w:pPr>
              <w:pStyle w:val="Figure"/>
              <w:jc w:val="center"/>
            </w:pPr>
            <w:bookmarkStart w:id="7" w:name="fig-id.xmml0bkjl3j"/>
            <w:r>
              <w:rPr>
                <w:noProof/>
              </w:rPr>
              <w:lastRenderedPageBreak/>
              <w:drawing>
                <wp:inline distT="0" distB="0" distL="0" distR="0" wp14:anchorId="1F09FC40" wp14:editId="5D1EF6CB">
                  <wp:extent cx="5689600" cy="680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nuscript/img_0.png"/>
                          <pic:cNvPicPr>
                            <a:picLocks noChangeAspect="1" noChangeArrowheads="1"/>
                          </pic:cNvPicPr>
                        </pic:nvPicPr>
                        <pic:blipFill>
                          <a:blip r:embed="rId9"/>
                          <a:stretch>
                            <a:fillRect/>
                          </a:stretch>
                        </pic:blipFill>
                        <pic:spPr bwMode="auto">
                          <a:xfrm>
                            <a:off x="0" y="0"/>
                            <a:ext cx="5689600" cy="6807200"/>
                          </a:xfrm>
                          <a:prstGeom prst="rect">
                            <a:avLst/>
                          </a:prstGeom>
                          <a:noFill/>
                          <a:ln w="9525">
                            <a:noFill/>
                            <a:headEnd/>
                            <a:tailEnd/>
                          </a:ln>
                        </pic:spPr>
                      </pic:pic>
                    </a:graphicData>
                  </a:graphic>
                </wp:inline>
              </w:drawing>
            </w:r>
          </w:p>
          <w:p w14:paraId="49C9548D" w14:textId="52EC8B1A" w:rsidR="00EC3723" w:rsidRDefault="00000000" w:rsidP="00964A50">
            <w:pPr>
              <w:pStyle w:val="ImageCaption"/>
            </w:pPr>
            <w:r>
              <w:t xml:space="preserve">Fig. 1: Scheme of the methodology of the Journal </w:t>
            </w:r>
            <w:r w:rsidR="0040418A" w:rsidRPr="00F24D9F">
              <w:rPr>
                <w:lang w:val="en-US"/>
              </w:rPr>
              <w:t>C</w:t>
            </w:r>
            <w:r w:rsidR="0040418A">
              <w:t>lub</w:t>
            </w:r>
            <w:r>
              <w:t xml:space="preserve">. Training, the students learned different tools to read, write and discuss scientific documents. </w:t>
            </w:r>
            <w:r w:rsidR="0040418A" w:rsidRPr="00F24D9F">
              <w:rPr>
                <w:lang w:val="en-US"/>
              </w:rPr>
              <w:t>In w</w:t>
            </w:r>
            <w:r w:rsidR="0040418A">
              <w:t xml:space="preserve">eek </w:t>
            </w:r>
            <w:r>
              <w:t xml:space="preserve">1, the article </w:t>
            </w:r>
            <w:proofErr w:type="spellStart"/>
            <w:r w:rsidR="0040418A" w:rsidRPr="00F24D9F">
              <w:rPr>
                <w:lang w:val="en-US"/>
              </w:rPr>
              <w:t>wa</w:t>
            </w:r>
            <w:proofErr w:type="spellEnd"/>
            <w:r w:rsidR="0040418A">
              <w:t xml:space="preserve">s </w:t>
            </w:r>
            <w:proofErr w:type="gramStart"/>
            <w:r w:rsidR="0040418A" w:rsidRPr="00F24D9F">
              <w:rPr>
                <w:lang w:val="en-US"/>
              </w:rPr>
              <w:t>shared</w:t>
            </w:r>
            <w:proofErr w:type="gramEnd"/>
            <w:r w:rsidR="0040418A">
              <w:t xml:space="preserve"> </w:t>
            </w:r>
            <w:r>
              <w:t xml:space="preserve">and the students </w:t>
            </w:r>
            <w:r w:rsidR="0040418A" w:rsidRPr="00F24D9F">
              <w:rPr>
                <w:lang w:val="en-US"/>
              </w:rPr>
              <w:t>beg</w:t>
            </w:r>
            <w:r w:rsidR="00DE4C2F">
              <w:rPr>
                <w:lang w:val="en-US"/>
              </w:rPr>
              <w:t>a</w:t>
            </w:r>
            <w:r w:rsidR="0040418A" w:rsidRPr="00F24D9F">
              <w:rPr>
                <w:lang w:val="en-US"/>
              </w:rPr>
              <w:t>n</w:t>
            </w:r>
            <w:r w:rsidR="0040418A">
              <w:t xml:space="preserve"> </w:t>
            </w:r>
            <w:r>
              <w:t xml:space="preserve">reading it. </w:t>
            </w:r>
            <w:r w:rsidR="00DE4C2F" w:rsidRPr="00F24D9F">
              <w:rPr>
                <w:lang w:val="en-US"/>
              </w:rPr>
              <w:t>T</w:t>
            </w:r>
            <w:r w:rsidR="00DE4C2F">
              <w:t xml:space="preserve">he </w:t>
            </w:r>
            <w:r>
              <w:t>students in groups start writing their essays</w:t>
            </w:r>
            <w:r w:rsidR="00DE4C2F" w:rsidRPr="00F24D9F">
              <w:rPr>
                <w:lang w:val="en-US"/>
              </w:rPr>
              <w:t xml:space="preserve"> in week 2, while in</w:t>
            </w:r>
            <w:r w:rsidR="00DE4C2F">
              <w:t xml:space="preserve"> </w:t>
            </w:r>
            <w:r w:rsidR="00DE4C2F" w:rsidRPr="00F24D9F">
              <w:rPr>
                <w:lang w:val="en-US"/>
              </w:rPr>
              <w:t>w</w:t>
            </w:r>
            <w:r w:rsidR="00DE4C2F">
              <w:t xml:space="preserve">eek </w:t>
            </w:r>
            <w:r>
              <w:t xml:space="preserve">3, </w:t>
            </w:r>
            <w:r w:rsidR="00DE4C2F" w:rsidRPr="00F24D9F">
              <w:rPr>
                <w:lang w:val="en-US"/>
              </w:rPr>
              <w:t>they</w:t>
            </w:r>
            <w:r>
              <w:t xml:space="preserve"> discuss</w:t>
            </w:r>
            <w:r w:rsidR="00DE4C2F" w:rsidRPr="00F24D9F">
              <w:rPr>
                <w:lang w:val="en-US"/>
              </w:rPr>
              <w:t>ed</w:t>
            </w:r>
            <w:r>
              <w:t xml:space="preserve"> in random groups the </w:t>
            </w:r>
            <w:r w:rsidR="00DE4C2F" w:rsidRPr="00F24D9F">
              <w:rPr>
                <w:lang w:val="en-US"/>
              </w:rPr>
              <w:t>assigned paper</w:t>
            </w:r>
            <w:r>
              <w:t xml:space="preserve">. Week 1 to 3 </w:t>
            </w:r>
            <w:r w:rsidR="00DE4C2F">
              <w:rPr>
                <w:lang w:val="sv-SE"/>
              </w:rPr>
              <w:t>wa</w:t>
            </w:r>
            <w:r w:rsidR="00DE4C2F">
              <w:t xml:space="preserve">s </w:t>
            </w:r>
            <w:r>
              <w:t>repeated 4 times per academic semester.</w:t>
            </w:r>
          </w:p>
        </w:tc>
        <w:bookmarkEnd w:id="7"/>
      </w:tr>
    </w:tbl>
    <w:p w14:paraId="114B96FC" w14:textId="77777777" w:rsidR="006B536B" w:rsidRDefault="006B536B">
      <w:pPr>
        <w:pStyle w:val="BodyText"/>
        <w:rPr>
          <w:b/>
          <w:bCs/>
        </w:rPr>
      </w:pPr>
    </w:p>
    <w:p w14:paraId="472C2CF4" w14:textId="77777777" w:rsidR="006B536B" w:rsidRDefault="006B536B">
      <w:pPr>
        <w:rPr>
          <w:rFonts w:ascii="Times New Roman" w:hAnsi="Times New Roman"/>
          <w:b/>
          <w:bCs/>
          <w:sz w:val="20"/>
        </w:rPr>
      </w:pPr>
      <w:r>
        <w:rPr>
          <w:b/>
          <w:bCs/>
        </w:rPr>
        <w:br w:type="page"/>
      </w:r>
    </w:p>
    <w:p w14:paraId="3E4D8B2B" w14:textId="77414000" w:rsidR="00EC3723" w:rsidRDefault="00000000">
      <w:pPr>
        <w:pStyle w:val="BodyText"/>
      </w:pPr>
      <w:r>
        <w:rPr>
          <w:b/>
          <w:bCs/>
        </w:rPr>
        <w:lastRenderedPageBreak/>
        <w:t>Research tools:</w:t>
      </w:r>
      <w:r>
        <w:t xml:space="preserve"> Students learn various tools that will enable the appropriate use of software and applications for reading articles and writing essays. Among the</w:t>
      </w:r>
      <w:r w:rsidR="00DE4C2F">
        <w:t>se</w:t>
      </w:r>
      <w:r>
        <w:t xml:space="preserve"> tools were Zotero in the desktop version as the web connector, </w:t>
      </w:r>
      <w:r w:rsidR="00DE4C2F">
        <w:t>Google Documents</w:t>
      </w:r>
      <w:r>
        <w:t xml:space="preserve">, </w:t>
      </w:r>
      <w:r w:rsidR="00F96250">
        <w:t>Hypothes</w:t>
      </w:r>
      <w:r>
        <w:t>.is and web translators (i.e.</w:t>
      </w:r>
      <w:r w:rsidR="00DE4C2F">
        <w:t>,</w:t>
      </w:r>
      <w:r>
        <w:t> </w:t>
      </w:r>
      <w:r w:rsidR="00DE4C2F">
        <w:t xml:space="preserve">Google </w:t>
      </w:r>
      <w:r>
        <w:t xml:space="preserve">Translate, </w:t>
      </w:r>
      <w:proofErr w:type="spellStart"/>
      <w:r>
        <w:t>DeepL</w:t>
      </w:r>
      <w:proofErr w:type="spellEnd"/>
      <w:r>
        <w:t xml:space="preserve">, and </w:t>
      </w:r>
      <w:proofErr w:type="spellStart"/>
      <w:r>
        <w:t>DocTranslator</w:t>
      </w:r>
      <w:proofErr w:type="spellEnd"/>
      <w:r>
        <w:t xml:space="preserve">). The induction stage </w:t>
      </w:r>
      <w:r w:rsidR="00DE4C2F">
        <w:t>took</w:t>
      </w:r>
      <w:r>
        <w:t xml:space="preserve"> 120 minutes.</w:t>
      </w:r>
    </w:p>
    <w:p w14:paraId="3FE0C48B" w14:textId="1DE7029A" w:rsidR="00EC3723" w:rsidRDefault="00000000">
      <w:pPr>
        <w:pStyle w:val="BodyText"/>
      </w:pPr>
      <w:r>
        <w:rPr>
          <w:b/>
          <w:bCs/>
        </w:rPr>
        <w:t>Reading articles:</w:t>
      </w:r>
      <w:r>
        <w:t xml:space="preserve"> Students </w:t>
      </w:r>
      <w:r w:rsidR="00DE4C2F">
        <w:t xml:space="preserve">were </w:t>
      </w:r>
      <w:r>
        <w:t xml:space="preserve">assigned into random groups of three to four. </w:t>
      </w:r>
      <w:r w:rsidR="00DE4C2F">
        <w:t xml:space="preserve">Their journal article was </w:t>
      </w:r>
      <w:proofErr w:type="gramStart"/>
      <w:r>
        <w:t>presented</w:t>
      </w:r>
      <w:proofErr w:type="gramEnd"/>
      <w:r>
        <w:t xml:space="preserve"> and they </w:t>
      </w:r>
      <w:r w:rsidR="00DE4C2F">
        <w:t xml:space="preserve">had </w:t>
      </w:r>
      <w:r>
        <w:t>30 minutes to read</w:t>
      </w:r>
      <w:r w:rsidR="00DE4C2F">
        <w:t xml:space="preserve"> it</w:t>
      </w:r>
      <w:r>
        <w:t xml:space="preserve"> and extract the essential information. At the end of the reading time, the professor </w:t>
      </w:r>
      <w:r w:rsidR="00DE4C2F">
        <w:t xml:space="preserve">shared </w:t>
      </w:r>
      <w:r>
        <w:t>the article</w:t>
      </w:r>
      <w:r w:rsidR="00DE4C2F">
        <w:t xml:space="preserve"> through the virtual platform,</w:t>
      </w:r>
      <w:r>
        <w:t xml:space="preserve"> and </w:t>
      </w:r>
      <w:r w:rsidR="00DE4C2F">
        <w:t xml:space="preserve">asked </w:t>
      </w:r>
      <w:r>
        <w:t xml:space="preserve">questions about the topic of the reading or the hypothesis of the work. </w:t>
      </w:r>
      <w:r w:rsidR="00DE4C2F">
        <w:t xml:space="preserve">Thereafter </w:t>
      </w:r>
      <w:r>
        <w:t xml:space="preserve">they </w:t>
      </w:r>
      <w:r w:rsidR="00DE4C2F">
        <w:t>brought into the discussion</w:t>
      </w:r>
      <w:r>
        <w:t xml:space="preserve"> the main points in the article.</w:t>
      </w:r>
    </w:p>
    <w:p w14:paraId="2CE0CCC2" w14:textId="027DB05A" w:rsidR="00EC3723" w:rsidRDefault="00000000">
      <w:pPr>
        <w:pStyle w:val="BodyText"/>
      </w:pPr>
      <w:r>
        <w:rPr>
          <w:b/>
          <w:bCs/>
        </w:rPr>
        <w:t>Essay writing:</w:t>
      </w:r>
      <w:r>
        <w:t xml:space="preserve"> For the first 30 minutes the students in groups </w:t>
      </w:r>
      <w:r w:rsidR="00DE4C2F">
        <w:t xml:space="preserve">began </w:t>
      </w:r>
      <w:r>
        <w:t>the organization for the writing of the</w:t>
      </w:r>
      <w:r w:rsidR="00DE4C2F">
        <w:t>ir</w:t>
      </w:r>
      <w:r>
        <w:t xml:space="preserve"> reading essay. In the remaining time, the professor </w:t>
      </w:r>
      <w:r w:rsidR="00DE4C2F">
        <w:t xml:space="preserve">gave guidance </w:t>
      </w:r>
      <w:r>
        <w:t xml:space="preserve">on how to improve the writing or </w:t>
      </w:r>
      <w:r w:rsidR="00DE4C2F">
        <w:t xml:space="preserve">provided </w:t>
      </w:r>
      <w:r>
        <w:t>feedback on the mistakes made in the previous JC (</w:t>
      </w:r>
      <w:r>
        <w:rPr>
          <w:b/>
          <w:bCs/>
        </w:rPr>
        <w:t>Supplementary Information 2</w:t>
      </w:r>
      <w:r>
        <w:t>).</w:t>
      </w:r>
    </w:p>
    <w:p w14:paraId="471BF429" w14:textId="6A8E894A" w:rsidR="00EC3723" w:rsidRDefault="00000000">
      <w:pPr>
        <w:pStyle w:val="BodyText"/>
      </w:pPr>
      <w:r>
        <w:rPr>
          <w:b/>
          <w:bCs/>
        </w:rPr>
        <w:t>Reading discussion:</w:t>
      </w:r>
      <w:r>
        <w:t xml:space="preserve"> Students </w:t>
      </w:r>
      <w:r w:rsidR="006F5356">
        <w:t xml:space="preserve">were </w:t>
      </w:r>
      <w:r>
        <w:t>separated into random groups to exchange ideas and opinions from the</w:t>
      </w:r>
      <w:r w:rsidR="006F5356">
        <w:t>ir</w:t>
      </w:r>
      <w:r>
        <w:t xml:space="preserve"> reading</w:t>
      </w:r>
      <w:r w:rsidR="006F5356">
        <w:t xml:space="preserve"> assignment</w:t>
      </w:r>
      <w:r>
        <w:t xml:space="preserve">. At the end of that time, the discussion </w:t>
      </w:r>
      <w:r w:rsidR="006F5356">
        <w:t xml:space="preserve">began </w:t>
      </w:r>
      <w:r>
        <w:t xml:space="preserve">with the free participation of the students. In case there </w:t>
      </w:r>
      <w:r w:rsidR="006F5356">
        <w:t xml:space="preserve">were </w:t>
      </w:r>
      <w:r>
        <w:t xml:space="preserve">no initial opinions, the professor </w:t>
      </w:r>
      <w:r w:rsidR="006F5356">
        <w:t>asked</w:t>
      </w:r>
      <w:r>
        <w:t xml:space="preserve"> questions and </w:t>
      </w:r>
      <w:r w:rsidR="006F5356" w:rsidRPr="006F5356">
        <w:t>probe</w:t>
      </w:r>
      <w:r w:rsidR="006F5356">
        <w:t>d</w:t>
      </w:r>
      <w:r>
        <w:t xml:space="preserve"> the</w:t>
      </w:r>
      <w:r w:rsidR="006F5356">
        <w:t>ir</w:t>
      </w:r>
      <w:r>
        <w:t xml:space="preserve"> reading to encourage </w:t>
      </w:r>
      <w:r w:rsidR="006F5356">
        <w:t xml:space="preserve">further </w:t>
      </w:r>
      <w:r>
        <w:t xml:space="preserve">discussion by presenting different ideas and opinions. The professor </w:t>
      </w:r>
      <w:r w:rsidR="006F5356">
        <w:t xml:space="preserve">could </w:t>
      </w:r>
      <w:r>
        <w:t>optionally include an explanation with the use of slides to present a case or experience with the topic covered in the reading.</w:t>
      </w:r>
    </w:p>
    <w:p w14:paraId="16729FE4" w14:textId="77777777" w:rsidR="00EC3723" w:rsidRDefault="00000000">
      <w:pPr>
        <w:pStyle w:val="Heading2"/>
      </w:pPr>
      <w:bookmarkStart w:id="8" w:name="results-evaluation"/>
      <w:bookmarkEnd w:id="6"/>
      <w:r>
        <w:t>Results evaluation</w:t>
      </w:r>
    </w:p>
    <w:p w14:paraId="466C9CE2" w14:textId="77777777" w:rsidR="00EC3723" w:rsidRDefault="00000000">
      <w:pPr>
        <w:pStyle w:val="FirstParagraph"/>
      </w:pPr>
      <w:r>
        <w:rPr>
          <w:b/>
          <w:bCs/>
        </w:rPr>
        <w:t>Survey design:</w:t>
      </w:r>
      <w:r>
        <w:t xml:space="preserve"> A survey was developed to determine the tools that participants learned to use during the course. In addition, objective questions were included to determine the level of satisfaction with the methodology.</w:t>
      </w:r>
    </w:p>
    <w:p w14:paraId="4FCB66A3" w14:textId="77777777" w:rsidR="00EC3723" w:rsidRDefault="00000000">
      <w:pPr>
        <w:pStyle w:val="TableCaption"/>
      </w:pPr>
      <w:bookmarkStart w:id="9" w:name="tbl-id.j5db8cq6z9mt"/>
      <w:r>
        <w:t>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w="5000" w:type="pct"/>
        <w:tblLook w:val="0020" w:firstRow="1" w:lastRow="0" w:firstColumn="0" w:lastColumn="0" w:noHBand="0" w:noVBand="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1431"/>
        <w:gridCol w:w="7929"/>
      </w:tblGrid>
      <w:tr w:rsidR="00EC3723" w14:paraId="6D98BE9B" w14:textId="77777777" w:rsidTr="00EC3723">
        <w:trPr>
          <w:cnfStyle w:val="100000000000" w:firstRow="1" w:lastRow="0" w:firstColumn="0" w:lastColumn="0" w:oddVBand="0" w:evenVBand="0" w:oddHBand="0" w:evenHBand="0" w:firstRowFirstColumn="0" w:firstRowLastColumn="0" w:lastRowFirstColumn="0" w:lastRowLastColumn="0"/>
          <w:tblHeader/>
        </w:trPr>
        <w:tc>
          <w:tcPr>
            <w:tcW w:w="0" w:type="auto"/>
          </w:tcPr>
          <w:p w14:paraId="492D6191" w14:textId="77777777" w:rsidR="00EC3723" w:rsidRDefault="00000000">
            <w:pPr>
              <w:pStyle w:val="Compact"/>
              <w:jc w:val="left"/>
            </w:pPr>
            <w:r>
              <w:rPr>
                <w:b/>
                <w:bCs/>
              </w:rPr>
              <w:t>Number</w:t>
            </w:r>
          </w:p>
        </w:tc>
        <w:tc>
          <w:tcPr>
            <w:tcW w:w="0" w:type="auto"/>
          </w:tcPr>
          <w:p w14:paraId="6D04D628" w14:textId="77777777" w:rsidR="00EC3723" w:rsidRDefault="00000000">
            <w:pPr>
              <w:pStyle w:val="Compact"/>
              <w:jc w:val="left"/>
            </w:pPr>
            <w:r>
              <w:rPr>
                <w:b/>
                <w:bCs/>
              </w:rPr>
              <w:t>Question</w:t>
            </w:r>
          </w:p>
        </w:tc>
      </w:tr>
      <w:tr w:rsidR="00EC3723" w14:paraId="7F068035" w14:textId="77777777">
        <w:tc>
          <w:tcPr>
            <w:tcW w:w="0" w:type="auto"/>
          </w:tcPr>
          <w:p w14:paraId="17D526BD" w14:textId="77777777" w:rsidR="00EC3723" w:rsidRDefault="00000000">
            <w:pPr>
              <w:pStyle w:val="Compact"/>
              <w:jc w:val="left"/>
            </w:pPr>
            <w:r>
              <w:t>1</w:t>
            </w:r>
          </w:p>
        </w:tc>
        <w:tc>
          <w:tcPr>
            <w:tcW w:w="0" w:type="auto"/>
          </w:tcPr>
          <w:p w14:paraId="673BDFD3" w14:textId="77777777" w:rsidR="00EC3723" w:rsidRDefault="00000000">
            <w:pPr>
              <w:pStyle w:val="Compact"/>
              <w:jc w:val="left"/>
            </w:pPr>
            <w:r>
              <w:t>Were the articles difficult to understand?</w:t>
            </w:r>
          </w:p>
        </w:tc>
      </w:tr>
      <w:tr w:rsidR="00EC3723" w14:paraId="626CB1B4" w14:textId="77777777">
        <w:tc>
          <w:tcPr>
            <w:tcW w:w="0" w:type="auto"/>
          </w:tcPr>
          <w:p w14:paraId="37717A4C" w14:textId="77777777" w:rsidR="00EC3723" w:rsidRDefault="00000000">
            <w:pPr>
              <w:pStyle w:val="Compact"/>
              <w:jc w:val="left"/>
            </w:pPr>
            <w:r>
              <w:t>2</w:t>
            </w:r>
          </w:p>
        </w:tc>
        <w:tc>
          <w:tcPr>
            <w:tcW w:w="0" w:type="auto"/>
          </w:tcPr>
          <w:p w14:paraId="176D97FE" w14:textId="77777777" w:rsidR="00EC3723" w:rsidRDefault="00000000">
            <w:pPr>
              <w:pStyle w:val="Compact"/>
              <w:jc w:val="left"/>
            </w:pPr>
            <w:r>
              <w:t>Was the time for each journal club adequate?</w:t>
            </w:r>
          </w:p>
        </w:tc>
      </w:tr>
      <w:tr w:rsidR="00EC3723" w14:paraId="38FD98CD" w14:textId="77777777">
        <w:tc>
          <w:tcPr>
            <w:tcW w:w="0" w:type="auto"/>
          </w:tcPr>
          <w:p w14:paraId="7EEA3CB3" w14:textId="77777777" w:rsidR="00EC3723" w:rsidRDefault="00000000">
            <w:pPr>
              <w:pStyle w:val="Compact"/>
              <w:jc w:val="left"/>
            </w:pPr>
            <w:r>
              <w:t>3</w:t>
            </w:r>
          </w:p>
        </w:tc>
        <w:tc>
          <w:tcPr>
            <w:tcW w:w="0" w:type="auto"/>
          </w:tcPr>
          <w:p w14:paraId="7B2797F5" w14:textId="77777777" w:rsidR="00EC3723" w:rsidRDefault="00000000">
            <w:pPr>
              <w:pStyle w:val="Compact"/>
              <w:jc w:val="left"/>
            </w:pPr>
            <w:r>
              <w:t>Should we read fewer articles?</w:t>
            </w:r>
          </w:p>
        </w:tc>
      </w:tr>
      <w:tr w:rsidR="00EC3723" w14:paraId="1B8B7A86" w14:textId="77777777">
        <w:tc>
          <w:tcPr>
            <w:tcW w:w="0" w:type="auto"/>
          </w:tcPr>
          <w:p w14:paraId="73DBC19E" w14:textId="77777777" w:rsidR="00EC3723" w:rsidRDefault="00000000">
            <w:pPr>
              <w:pStyle w:val="Compact"/>
              <w:jc w:val="left"/>
            </w:pPr>
            <w:r>
              <w:t>4</w:t>
            </w:r>
          </w:p>
        </w:tc>
        <w:tc>
          <w:tcPr>
            <w:tcW w:w="0" w:type="auto"/>
          </w:tcPr>
          <w:p w14:paraId="509FBFBC" w14:textId="77777777" w:rsidR="00EC3723" w:rsidRDefault="00000000">
            <w:pPr>
              <w:pStyle w:val="Compact"/>
              <w:jc w:val="left"/>
            </w:pPr>
            <w:r>
              <w:t>Should we read more articles?</w:t>
            </w:r>
          </w:p>
        </w:tc>
      </w:tr>
      <w:tr w:rsidR="00EC3723" w14:paraId="130B5054" w14:textId="77777777">
        <w:tc>
          <w:tcPr>
            <w:tcW w:w="0" w:type="auto"/>
          </w:tcPr>
          <w:p w14:paraId="50E81762" w14:textId="77777777" w:rsidR="00EC3723" w:rsidRDefault="00000000">
            <w:pPr>
              <w:pStyle w:val="Compact"/>
              <w:jc w:val="left"/>
            </w:pPr>
            <w:r>
              <w:t>5</w:t>
            </w:r>
          </w:p>
        </w:tc>
        <w:tc>
          <w:tcPr>
            <w:tcW w:w="0" w:type="auto"/>
          </w:tcPr>
          <w:p w14:paraId="72D5E6FC" w14:textId="77777777" w:rsidR="00EC3723" w:rsidRDefault="00000000">
            <w:pPr>
              <w:pStyle w:val="Compact"/>
              <w:jc w:val="left"/>
            </w:pPr>
            <w:r>
              <w:t>Was the number of articles appropriate?</w:t>
            </w:r>
          </w:p>
        </w:tc>
      </w:tr>
      <w:tr w:rsidR="00EC3723" w14:paraId="2FD9E080" w14:textId="77777777">
        <w:tc>
          <w:tcPr>
            <w:tcW w:w="0" w:type="auto"/>
          </w:tcPr>
          <w:p w14:paraId="341566E1" w14:textId="77777777" w:rsidR="00EC3723" w:rsidRDefault="00000000">
            <w:pPr>
              <w:pStyle w:val="Compact"/>
              <w:jc w:val="left"/>
            </w:pPr>
            <w:r>
              <w:t>7</w:t>
            </w:r>
          </w:p>
        </w:tc>
        <w:tc>
          <w:tcPr>
            <w:tcW w:w="0" w:type="auto"/>
          </w:tcPr>
          <w:p w14:paraId="3418A0B4" w14:textId="77777777" w:rsidR="00EC3723" w:rsidRDefault="00000000">
            <w:pPr>
              <w:pStyle w:val="Compact"/>
              <w:jc w:val="left"/>
            </w:pPr>
            <w:r>
              <w:t>Did you like the articles?</w:t>
            </w:r>
          </w:p>
        </w:tc>
      </w:tr>
      <w:tr w:rsidR="00EC3723" w14:paraId="108FC110" w14:textId="77777777">
        <w:tc>
          <w:tcPr>
            <w:tcW w:w="0" w:type="auto"/>
          </w:tcPr>
          <w:p w14:paraId="54865070" w14:textId="77777777" w:rsidR="00EC3723" w:rsidRDefault="00000000">
            <w:pPr>
              <w:pStyle w:val="Compact"/>
              <w:jc w:val="left"/>
            </w:pPr>
            <w:r>
              <w:t>8</w:t>
            </w:r>
          </w:p>
        </w:tc>
        <w:tc>
          <w:tcPr>
            <w:tcW w:w="0" w:type="auto"/>
          </w:tcPr>
          <w:p w14:paraId="3FC8AC88" w14:textId="2B88B694" w:rsidR="00EC3723" w:rsidRDefault="00000000">
            <w:pPr>
              <w:pStyle w:val="Compact"/>
              <w:jc w:val="left"/>
            </w:pPr>
            <w:r>
              <w:t xml:space="preserve">Do you consider the </w:t>
            </w:r>
            <w:r w:rsidR="00F96250" w:rsidRPr="00F24D9F">
              <w:rPr>
                <w:lang w:val="en-US"/>
              </w:rPr>
              <w:t>J</w:t>
            </w:r>
            <w:r w:rsidR="00F96250">
              <w:t xml:space="preserve">ournal </w:t>
            </w:r>
            <w:r w:rsidR="00F96250" w:rsidRPr="00F24D9F">
              <w:rPr>
                <w:lang w:val="en-US"/>
              </w:rPr>
              <w:t>C</w:t>
            </w:r>
            <w:r w:rsidR="00F96250">
              <w:t xml:space="preserve">lub </w:t>
            </w:r>
            <w:r>
              <w:t>relevant to your education?</w:t>
            </w:r>
          </w:p>
        </w:tc>
      </w:tr>
      <w:tr w:rsidR="00EC3723" w14:paraId="1D1F1265" w14:textId="77777777">
        <w:tc>
          <w:tcPr>
            <w:tcW w:w="0" w:type="auto"/>
          </w:tcPr>
          <w:p w14:paraId="75EE4C9D" w14:textId="77777777" w:rsidR="00EC3723" w:rsidRDefault="00000000">
            <w:pPr>
              <w:pStyle w:val="Compact"/>
              <w:jc w:val="left"/>
            </w:pPr>
            <w:r>
              <w:t>9</w:t>
            </w:r>
          </w:p>
        </w:tc>
        <w:tc>
          <w:tcPr>
            <w:tcW w:w="0" w:type="auto"/>
          </w:tcPr>
          <w:p w14:paraId="51FE2004" w14:textId="77777777" w:rsidR="00EC3723" w:rsidRDefault="00000000">
            <w:pPr>
              <w:pStyle w:val="Compact"/>
              <w:jc w:val="left"/>
            </w:pPr>
            <w:r>
              <w:t>Do you agree with its implementation?</w:t>
            </w:r>
          </w:p>
        </w:tc>
      </w:tr>
    </w:tbl>
    <w:bookmarkEnd w:id="9"/>
    <w:p w14:paraId="4C117778" w14:textId="6DDC36DD" w:rsidR="00EC3723" w:rsidRDefault="00000000">
      <w:pPr>
        <w:pStyle w:val="BodyText"/>
      </w:pPr>
      <w:r>
        <w:rPr>
          <w:b/>
          <w:bCs/>
        </w:rPr>
        <w:lastRenderedPageBreak/>
        <w:t>Essay evaluation:</w:t>
      </w:r>
      <w:r>
        <w:t xml:space="preserve"> The product of each JC was the submission of an essay and it was evaluated at the end of each cycle (i.e.</w:t>
      </w:r>
      <w:r w:rsidR="00F96250">
        <w:t>,</w:t>
      </w:r>
      <w:r>
        <w:t> week three). Grading was based on the use of an objective rubric (</w:t>
      </w:r>
      <w:r>
        <w:rPr>
          <w:b/>
          <w:bCs/>
        </w:rPr>
        <w:t>Table S2</w:t>
      </w:r>
      <w:r>
        <w:t>). The grading system was from 0 to 20</w:t>
      </w:r>
      <w:r w:rsidR="00F96250">
        <w:t xml:space="preserve">, where </w:t>
      </w:r>
      <w:r>
        <w:t>20 is the maximum grade.</w:t>
      </w:r>
    </w:p>
    <w:p w14:paraId="51D0EB3A" w14:textId="77777777" w:rsidR="00F96250" w:rsidRDefault="00F96250">
      <w:pPr>
        <w:pStyle w:val="BodyText"/>
        <w:rPr>
          <w:b/>
          <w:bCs/>
        </w:rPr>
      </w:pPr>
    </w:p>
    <w:p w14:paraId="19CF8BC6" w14:textId="2EA53933" w:rsidR="00F96250" w:rsidRDefault="00F96250">
      <w:pPr>
        <w:pStyle w:val="BodyText"/>
        <w:rPr>
          <w:b/>
          <w:bCs/>
        </w:rPr>
      </w:pPr>
      <w:r>
        <w:rPr>
          <w:b/>
          <w:bCs/>
        </w:rPr>
        <w:t>Students’ surveys and data analysis</w:t>
      </w:r>
    </w:p>
    <w:p w14:paraId="473D1FB7" w14:textId="77777777" w:rsidR="00F96250" w:rsidRDefault="00F96250" w:rsidP="00F96250">
      <w:pPr>
        <w:pStyle w:val="FirstParagraph"/>
      </w:pPr>
      <w:r>
        <w:t>To determine the perception of the methodology, a survey was applied at the end of the semester to determine the use of learned tools and the application of the Journal Club.</w:t>
      </w:r>
    </w:p>
    <w:p w14:paraId="52B86999" w14:textId="0EF6910A" w:rsidR="00F96250" w:rsidRDefault="00F96250" w:rsidP="00F96250">
      <w:pPr>
        <w:pStyle w:val="BodyText"/>
      </w:pPr>
      <w:r>
        <w:t>A survey was performed to determine the tools that the student used to read the articles and write the essays for the JC. The frequency of the names of the tools was recorded and counted to determine their use.</w:t>
      </w:r>
    </w:p>
    <w:p w14:paraId="721871A1" w14:textId="77777777" w:rsidR="00EC3723" w:rsidRDefault="00000000">
      <w:pPr>
        <w:pStyle w:val="BodyText"/>
      </w:pPr>
      <w:r>
        <w:t>Data analysis was performed in the statistical software R version 4.2.1 (</w:t>
      </w:r>
      <w:hyperlink r:id="rId10">
        <w:r>
          <w:rPr>
            <w:rStyle w:val="Hyperlink"/>
          </w:rPr>
          <w:t>R Core Team, 2020</w:t>
        </w:r>
      </w:hyperlink>
      <w:r>
        <w:t>). The scores were analyzed in a linear model taking into account the interaction of the number of journal clubs, the section, and the year of application of the methodology. The results were subjected to an analysis of variance to analyze the interaction between the factors. The SNK (Student-Newman-Keuls) test in the agricolae package (</w:t>
      </w:r>
      <w:hyperlink r:id="rId11">
        <w:r>
          <w:rPr>
            <w:rStyle w:val="Hyperlink"/>
          </w:rPr>
          <w:t>Mendiburu, 2021</w:t>
        </w:r>
      </w:hyperlink>
      <w:r>
        <w:t>) was used to compare the means of the grades. The graphs were made with the inti package (</w:t>
      </w:r>
      <w:hyperlink r:id="rId12">
        <w:r>
          <w:rPr>
            <w:rStyle w:val="Hyperlink"/>
          </w:rPr>
          <w:t>Lozano-Isla, 2022</w:t>
        </w:r>
      </w:hyperlink>
      <w:r>
        <w:t>). Qualitative data analysis and graphs were analyzed by the frequency of occurrence of terms with the wordcloud package (</w:t>
      </w:r>
      <w:hyperlink r:id="rId13">
        <w:r>
          <w:rPr>
            <w:rStyle w:val="Hyperlink"/>
          </w:rPr>
          <w:t>Fellows, 2018</w:t>
        </w:r>
      </w:hyperlink>
      <w:r>
        <w:t>).</w:t>
      </w:r>
    </w:p>
    <w:p w14:paraId="372DAEA8" w14:textId="66BA98C7" w:rsidR="00F96250" w:rsidRDefault="00F96250" w:rsidP="00F96250">
      <w:pPr>
        <w:pStyle w:val="FirstParagraph"/>
        <w:rPr>
          <w:ins w:id="10" w:author="Rodomiro Ortiz" w:date="2022-11-15T08:44:00Z"/>
        </w:rPr>
      </w:pPr>
      <w:bookmarkStart w:id="11" w:name="section-2"/>
      <w:bookmarkEnd w:id="4"/>
      <w:bookmarkEnd w:id="8"/>
    </w:p>
    <w:p w14:paraId="2ECC2380" w14:textId="77777777" w:rsidR="00EC3723" w:rsidRDefault="00EC3723">
      <w:pPr>
        <w:pStyle w:val="Heading1"/>
      </w:pPr>
    </w:p>
    <w:p w14:paraId="687AC2A2" w14:textId="77777777" w:rsidR="00EC3723" w:rsidRDefault="00000000">
      <w:r>
        <w:br w:type="page"/>
      </w:r>
    </w:p>
    <w:p w14:paraId="4889B896" w14:textId="77777777" w:rsidR="00EC3723" w:rsidRDefault="00000000">
      <w:pPr>
        <w:pStyle w:val="Heading1"/>
      </w:pPr>
      <w:bookmarkStart w:id="12" w:name="results"/>
      <w:bookmarkEnd w:id="11"/>
      <w:r>
        <w:lastRenderedPageBreak/>
        <w:t>Results</w:t>
      </w:r>
    </w:p>
    <w:p w14:paraId="667B365F" w14:textId="77777777" w:rsidR="00EC3723" w:rsidRDefault="00000000">
      <w:pPr>
        <w:pStyle w:val="Heading2"/>
      </w:pPr>
      <w:bookmarkStart w:id="13" w:name="student-perception"/>
      <w:r>
        <w:t>Student perception</w:t>
      </w:r>
    </w:p>
    <w:p w14:paraId="318B89F6" w14:textId="38B04E58" w:rsidR="00EC3723" w:rsidRDefault="00F96250">
      <w:pPr>
        <w:pStyle w:val="BodyText"/>
      </w:pPr>
      <w:r>
        <w:t xml:space="preserve">About </w:t>
      </w:r>
      <w:r w:rsidR="00000000">
        <w:t xml:space="preserve">84.4% of </w:t>
      </w:r>
      <w:r>
        <w:t xml:space="preserve">the </w:t>
      </w:r>
      <w:r w:rsidR="00000000">
        <w:t>students agree</w:t>
      </w:r>
      <w:r>
        <w:t>d</w:t>
      </w:r>
      <w:r w:rsidR="00000000">
        <w:t xml:space="preserve"> with the JC implementation and 83.3% consider</w:t>
      </w:r>
      <w:r>
        <w:t>ed</w:t>
      </w:r>
      <w:r w:rsidR="00000000">
        <w:t xml:space="preserve"> it relevant for </w:t>
      </w:r>
      <w:r>
        <w:t xml:space="preserve">their </w:t>
      </w:r>
      <w:r w:rsidR="00000000">
        <w:t xml:space="preserve">education. Regarding the article read, 74.4% liked the articles chosen, whereas 84.4% </w:t>
      </w:r>
      <w:r>
        <w:t xml:space="preserve">indicated that </w:t>
      </w:r>
      <w:r w:rsidR="00000000">
        <w:t>the number of articles adequate for the duration of the course. Additionally, 60% considered not reducing the number of articles</w:t>
      </w:r>
      <w:r>
        <w:t>,</w:t>
      </w:r>
      <w:r w:rsidR="00000000">
        <w:t xml:space="preserve"> and 45% </w:t>
      </w:r>
      <w:r>
        <w:t>told to</w:t>
      </w:r>
      <w:r w:rsidR="00000000">
        <w:t xml:space="preserve"> increase the number of articles. According to 87.8% of students </w:t>
      </w:r>
      <w:r>
        <w:t xml:space="preserve">the </w:t>
      </w:r>
      <w:r w:rsidR="00000000">
        <w:t xml:space="preserve">timelapse for each JC </w:t>
      </w:r>
      <w:r>
        <w:t xml:space="preserve">was </w:t>
      </w:r>
      <w:r w:rsidR="00000000">
        <w:t xml:space="preserve">adequate. </w:t>
      </w:r>
      <w:r>
        <w:t>At least</w:t>
      </w:r>
      <w:r w:rsidR="00000000">
        <w:t xml:space="preserve"> 14% </w:t>
      </w:r>
      <w:r>
        <w:t xml:space="preserve">of </w:t>
      </w:r>
      <w:r w:rsidR="00934D6C">
        <w:t>the</w:t>
      </w:r>
      <w:r>
        <w:t xml:space="preserve"> student rated the chosen articles as</w:t>
      </w:r>
      <w:r w:rsidR="00000000">
        <w:t xml:space="preserve"> difficult to understand</w:t>
      </w:r>
      <w:r>
        <w:t xml:space="preserve">, </w:t>
      </w:r>
      <w:r w:rsidR="00000000">
        <w:t xml:space="preserve">whereas 72.2% of students </w:t>
      </w:r>
      <w:r>
        <w:t>found their understanding</w:t>
      </w:r>
      <w:r w:rsidR="00000000">
        <w:t xml:space="preserve"> medium</w:t>
      </w:r>
      <w:r>
        <w:t xml:space="preserve"> to </w:t>
      </w:r>
      <w:r w:rsidR="00000000">
        <w:t>difficult (</w:t>
      </w:r>
      <w:hyperlink w:anchor="fig-id.pmcc7d4jkx1a">
        <w:r w:rsidR="00000000">
          <w:rPr>
            <w:rStyle w:val="Hyperlink"/>
          </w:rPr>
          <w:t>Fig. 2</w:t>
        </w:r>
      </w:hyperlink>
      <w:r w:rsidR="00000000">
        <w:t>).</w:t>
      </w:r>
    </w:p>
    <w:tbl>
      <w:tblPr>
        <w:tblStyle w:val="Table"/>
        <w:tblW w:w="5000" w:type="pct"/>
        <w:tblLook w:val="0000" w:firstRow="0" w:lastRow="0" w:firstColumn="0" w:lastColumn="0" w:noHBand="0" w:noVBand="0"/>
      </w:tblPr>
      <w:tblGrid>
        <w:gridCol w:w="9360"/>
      </w:tblGrid>
      <w:tr w:rsidR="00EC3723" w14:paraId="4E3F7129" w14:textId="77777777">
        <w:tc>
          <w:tcPr>
            <w:tcW w:w="0" w:type="auto"/>
          </w:tcPr>
          <w:p w14:paraId="51387C6E" w14:textId="77777777" w:rsidR="00EC3723" w:rsidRDefault="00000000">
            <w:pPr>
              <w:pStyle w:val="Figure"/>
              <w:jc w:val="center"/>
            </w:pPr>
            <w:bookmarkStart w:id="14" w:name="fig-id.pmcc7d4jkx1a"/>
            <w:r>
              <w:rPr>
                <w:noProof/>
              </w:rPr>
              <w:drawing>
                <wp:inline distT="0" distB="0" distL="0" distR="0" wp14:anchorId="07EEB7E5" wp14:editId="6C11801D">
                  <wp:extent cx="5943600" cy="356674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img_1.png"/>
                          <pic:cNvPicPr>
                            <a:picLocks noChangeAspect="1" noChangeArrowheads="1"/>
                          </pic:cNvPicPr>
                        </pic:nvPicPr>
                        <pic:blipFill>
                          <a:blip r:embed="rId14"/>
                          <a:stretch>
                            <a:fillRect/>
                          </a:stretch>
                        </pic:blipFill>
                        <pic:spPr bwMode="auto">
                          <a:xfrm>
                            <a:off x="0" y="0"/>
                            <a:ext cx="5943600" cy="3566740"/>
                          </a:xfrm>
                          <a:prstGeom prst="rect">
                            <a:avLst/>
                          </a:prstGeom>
                          <a:noFill/>
                          <a:ln w="9525">
                            <a:noFill/>
                            <a:headEnd/>
                            <a:tailEnd/>
                          </a:ln>
                        </pic:spPr>
                      </pic:pic>
                    </a:graphicData>
                  </a:graphic>
                </wp:inline>
              </w:drawing>
            </w:r>
          </w:p>
          <w:p w14:paraId="7F0A6E89" w14:textId="77777777" w:rsidR="00EC3723" w:rsidRDefault="00000000" w:rsidP="00964A50">
            <w:pPr>
              <w:pStyle w:val="ImageCaption"/>
            </w:pPr>
            <w:r>
              <w:t>Fig. 2: Student perception on the application of the journal club methodology during two academic semesters 2021-2022 in the plant genetics lecture at the Universidad Nacional Agraria La Molina (n = 96).</w:t>
            </w:r>
          </w:p>
        </w:tc>
        <w:bookmarkEnd w:id="14"/>
      </w:tr>
    </w:tbl>
    <w:p w14:paraId="1F87DB93" w14:textId="77777777" w:rsidR="006B536B" w:rsidRDefault="006B536B">
      <w:pPr>
        <w:pStyle w:val="Heading2"/>
      </w:pPr>
      <w:bookmarkStart w:id="15" w:name="tools-implemented"/>
      <w:bookmarkEnd w:id="13"/>
    </w:p>
    <w:p w14:paraId="142EF27B" w14:textId="77777777" w:rsidR="006B536B" w:rsidRDefault="006B536B">
      <w:pPr>
        <w:rPr>
          <w:rFonts w:ascii="Times New Roman" w:eastAsiaTheme="majorEastAsia" w:hAnsi="Times New Roman" w:cstheme="majorBidi"/>
          <w:b/>
          <w:bCs/>
          <w:i/>
          <w:color w:val="000000" w:themeColor="text1"/>
          <w:sz w:val="20"/>
          <w:szCs w:val="28"/>
        </w:rPr>
      </w:pPr>
      <w:r>
        <w:br w:type="page"/>
      </w:r>
    </w:p>
    <w:p w14:paraId="72E5013E" w14:textId="39FF5A10" w:rsidR="00EC3723" w:rsidRDefault="00000000">
      <w:pPr>
        <w:pStyle w:val="Heading2"/>
      </w:pPr>
      <w:r>
        <w:lastRenderedPageBreak/>
        <w:t>Tools implemented</w:t>
      </w:r>
    </w:p>
    <w:p w14:paraId="4416A6F1" w14:textId="202BFC93" w:rsidR="00EC3723" w:rsidRDefault="00000000">
      <w:pPr>
        <w:pStyle w:val="BodyText"/>
      </w:pPr>
      <w:r>
        <w:t xml:space="preserve">The frequency of the tools was divided into </w:t>
      </w:r>
      <w:r w:rsidR="00F96250">
        <w:t xml:space="preserve">five </w:t>
      </w:r>
      <w:r>
        <w:t>groups represented by the colors: forest-green, blue, orange, purple, and gray (</w:t>
      </w:r>
      <w:hyperlink w:anchor="fig-id.6pfwogtac6re">
        <w:r>
          <w:rPr>
            <w:rStyle w:val="Hyperlink"/>
          </w:rPr>
          <w:t>Fig. 3</w:t>
        </w:r>
      </w:hyperlink>
      <w:r>
        <w:t xml:space="preserve">). The first group </w:t>
      </w:r>
      <w:r w:rsidR="000E672A">
        <w:t>included by</w:t>
      </w:r>
      <w:r>
        <w:t xml:space="preserve"> Google docs, Google Scholar, and Zotero with 11.9%, 10.7%, and 10.3%</w:t>
      </w:r>
      <w:r w:rsidR="00F96250">
        <w:t>,</w:t>
      </w:r>
      <w:r>
        <w:t xml:space="preserve"> respectively</w:t>
      </w:r>
      <w:r w:rsidR="00F96250">
        <w:t xml:space="preserve">; while </w:t>
      </w:r>
      <w:r>
        <w:t xml:space="preserve">Sci-Hub and </w:t>
      </w:r>
      <w:proofErr w:type="spellStart"/>
      <w:r>
        <w:t>iLovePDF</w:t>
      </w:r>
      <w:proofErr w:type="spellEnd"/>
      <w:r>
        <w:t xml:space="preserve"> with 9.3% and 9.1%</w:t>
      </w:r>
      <w:r w:rsidR="00F96250">
        <w:t>.</w:t>
      </w:r>
      <w:r>
        <w:t xml:space="preserve"> respectively</w:t>
      </w:r>
      <w:r w:rsidR="00F96250">
        <w:t>, were in the second group</w:t>
      </w:r>
      <w:r>
        <w:t xml:space="preserve">. The third group </w:t>
      </w:r>
      <w:r w:rsidR="00F96250">
        <w:t xml:space="preserve">(5.6%) only included </w:t>
      </w:r>
      <w:proofErr w:type="spellStart"/>
      <w:r>
        <w:t>onlinedoctranslator</w:t>
      </w:r>
      <w:proofErr w:type="spellEnd"/>
      <w:r w:rsidR="00F96250">
        <w:t>.</w:t>
      </w:r>
      <w:r>
        <w:t xml:space="preserve"> </w:t>
      </w:r>
      <w:proofErr w:type="spellStart"/>
      <w:r>
        <w:t>DeepL</w:t>
      </w:r>
      <w:proofErr w:type="spellEnd"/>
      <w:r>
        <w:t xml:space="preserve">, </w:t>
      </w:r>
      <w:proofErr w:type="spellStart"/>
      <w:r>
        <w:t>Scimago</w:t>
      </w:r>
      <w:proofErr w:type="spellEnd"/>
      <w:r>
        <w:t xml:space="preserve"> Journal &amp; Country Rank, and Foxit reader with 4.2%, 3.8%, and 3%</w:t>
      </w:r>
      <w:r w:rsidR="00F96250">
        <w:t>,</w:t>
      </w:r>
      <w:r>
        <w:t xml:space="preserve"> respectively</w:t>
      </w:r>
      <w:r w:rsidR="00F96250">
        <w:t>, were in the fourth group</w:t>
      </w:r>
      <w:r>
        <w:t>. Tools such as Hypothesis, Articul8, and Grammarly represented less than 3% each.</w:t>
      </w:r>
    </w:p>
    <w:tbl>
      <w:tblPr>
        <w:tblStyle w:val="Table"/>
        <w:tblW w:w="5000" w:type="pct"/>
        <w:tblLook w:val="0000" w:firstRow="0" w:lastRow="0" w:firstColumn="0" w:lastColumn="0" w:noHBand="0" w:noVBand="0"/>
      </w:tblPr>
      <w:tblGrid>
        <w:gridCol w:w="9360"/>
      </w:tblGrid>
      <w:tr w:rsidR="00EC3723" w14:paraId="1479EB8F" w14:textId="77777777">
        <w:tc>
          <w:tcPr>
            <w:tcW w:w="0" w:type="auto"/>
          </w:tcPr>
          <w:p w14:paraId="340F39A1" w14:textId="77777777" w:rsidR="00EC3723" w:rsidRDefault="00000000">
            <w:pPr>
              <w:pStyle w:val="Figure"/>
              <w:jc w:val="center"/>
            </w:pPr>
            <w:bookmarkStart w:id="16" w:name="fig-id.6pfwogtac6re"/>
            <w:r>
              <w:rPr>
                <w:noProof/>
              </w:rPr>
              <w:drawing>
                <wp:inline distT="0" distB="0" distL="0" distR="0" wp14:anchorId="766CD404" wp14:editId="480E847B">
                  <wp:extent cx="5943600" cy="5943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nuscript/img_2.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4722934E" w14:textId="6AD1218E" w:rsidR="00EC3723" w:rsidRDefault="00000000" w:rsidP="00964A50">
            <w:pPr>
              <w:pStyle w:val="ImageCaption"/>
            </w:pPr>
            <w:r>
              <w:lastRenderedPageBreak/>
              <w:t>Fig. 3: Tools implemented in the training phase</w:t>
            </w:r>
            <w:r w:rsidR="00F96250" w:rsidRPr="00F96250">
              <w:rPr>
                <w:lang w:val="en-US"/>
                <w:rPrChange w:id="17" w:author="Rodomiro Ortiz" w:date="2022-11-15T08:49:00Z">
                  <w:rPr>
                    <w:lang w:val="sv-SE"/>
                  </w:rPr>
                </w:rPrChange>
              </w:rPr>
              <w:t xml:space="preserve"> of </w:t>
            </w:r>
            <w:r w:rsidR="00F96250">
              <w:rPr>
                <w:lang w:val="en-US"/>
              </w:rPr>
              <w:t>plant genetics</w:t>
            </w:r>
            <w:r>
              <w:t xml:space="preserve"> that </w:t>
            </w:r>
            <w:r w:rsidR="00F96250" w:rsidRPr="00F96250">
              <w:rPr>
                <w:lang w:val="en-US"/>
                <w:rPrChange w:id="18" w:author="Rodomiro Ortiz" w:date="2022-11-15T08:49:00Z">
                  <w:rPr>
                    <w:lang w:val="sv-SE"/>
                  </w:rPr>
                </w:rPrChange>
              </w:rPr>
              <w:t xml:space="preserve">96 </w:t>
            </w:r>
            <w:r>
              <w:t xml:space="preserve">students used for the development of the journal clubs and the development of their essays during two academic semesters </w:t>
            </w:r>
            <w:r w:rsidR="00F96250" w:rsidRPr="000E672A">
              <w:rPr>
                <w:lang w:val="en-US"/>
              </w:rPr>
              <w:t>(</w:t>
            </w:r>
            <w:r w:rsidR="00F96250">
              <w:rPr>
                <w:lang w:val="en-US"/>
              </w:rPr>
              <w:t xml:space="preserve">in years </w:t>
            </w:r>
            <w:r>
              <w:t>2021</w:t>
            </w:r>
            <w:r w:rsidR="00F96250" w:rsidRPr="00F96250">
              <w:rPr>
                <w:lang w:val="en-US"/>
                <w:rPrChange w:id="19" w:author="Rodomiro Ortiz" w:date="2022-11-15T08:48:00Z">
                  <w:rPr>
                    <w:lang w:val="sv-SE"/>
                  </w:rPr>
                </w:rPrChange>
              </w:rPr>
              <w:t xml:space="preserve"> and </w:t>
            </w:r>
            <w:r>
              <w:t>2022 at the Universidad Nacional Agraria La Molina.</w:t>
            </w:r>
          </w:p>
        </w:tc>
        <w:bookmarkEnd w:id="16"/>
      </w:tr>
    </w:tbl>
    <w:p w14:paraId="3429BEAE" w14:textId="77777777" w:rsidR="006B536B" w:rsidRDefault="006B536B">
      <w:pPr>
        <w:pStyle w:val="Heading2"/>
      </w:pPr>
      <w:bookmarkStart w:id="20" w:name="results-assessment"/>
      <w:bookmarkEnd w:id="15"/>
    </w:p>
    <w:p w14:paraId="449B8BDB" w14:textId="77777777" w:rsidR="006B536B" w:rsidRDefault="006B536B">
      <w:pPr>
        <w:rPr>
          <w:rFonts w:ascii="Times New Roman" w:eastAsiaTheme="majorEastAsia" w:hAnsi="Times New Roman" w:cstheme="majorBidi"/>
          <w:b/>
          <w:bCs/>
          <w:i/>
          <w:color w:val="000000" w:themeColor="text1"/>
          <w:sz w:val="20"/>
          <w:szCs w:val="28"/>
        </w:rPr>
      </w:pPr>
      <w:r>
        <w:br w:type="page"/>
      </w:r>
    </w:p>
    <w:p w14:paraId="244E86B9" w14:textId="4084E03E" w:rsidR="00EC3723" w:rsidRDefault="00000000">
      <w:pPr>
        <w:pStyle w:val="Heading2"/>
      </w:pPr>
      <w:r>
        <w:lastRenderedPageBreak/>
        <w:t>Results assessment</w:t>
      </w:r>
    </w:p>
    <w:p w14:paraId="73931C67" w14:textId="77777777" w:rsidR="00EC3723" w:rsidRDefault="00000000">
      <w:pPr>
        <w:pStyle w:val="FirstParagraph"/>
      </w:pPr>
      <w:r>
        <w:t>The writing of an essay by groups was the product of each Journal Club. The result of each essay was evaluated and compared by section during the two academic semesters in the plant genetic lectures.</w:t>
      </w:r>
    </w:p>
    <w:p w14:paraId="6DB59A45" w14:textId="730A98E8" w:rsidR="00EC3723" w:rsidRDefault="00000000">
      <w:pPr>
        <w:pStyle w:val="BodyText"/>
      </w:pPr>
      <w:r>
        <w:t xml:space="preserve">Sections A and D presented an increase in the score in time for the evaluation of the essays. In the </w:t>
      </w:r>
      <w:r w:rsidR="00964A50">
        <w:t xml:space="preserve">2021-2 </w:t>
      </w:r>
      <w:r>
        <w:t xml:space="preserve">semester group A started with a score of 17.5 and at the </w:t>
      </w:r>
      <w:r w:rsidR="00964A50">
        <w:t xml:space="preserve">end got </w:t>
      </w:r>
      <w:r>
        <w:t xml:space="preserve">a score of 18.4, whereas group D had </w:t>
      </w:r>
      <w:r w:rsidR="00964A50">
        <w:t>17</w:t>
      </w:r>
      <w:r>
        <w:t xml:space="preserve"> and 17.</w:t>
      </w:r>
      <w:r w:rsidR="00964A50">
        <w:t>2,</w:t>
      </w:r>
      <w:r>
        <w:t xml:space="preserve"> respectively</w:t>
      </w:r>
      <w:r w:rsidR="00964A50">
        <w:t>,</w:t>
      </w:r>
      <w:r>
        <w:t xml:space="preserve"> for the same evaluations. In the </w:t>
      </w:r>
      <w:r w:rsidR="00964A50">
        <w:t xml:space="preserve">2022-1 </w:t>
      </w:r>
      <w:r>
        <w:t xml:space="preserve">semester group A started with 14.8 and </w:t>
      </w:r>
      <w:r w:rsidR="00964A50">
        <w:t xml:space="preserve">ended </w:t>
      </w:r>
      <w:r>
        <w:t xml:space="preserve">with a score of 17.9, whereas group D </w:t>
      </w:r>
      <w:proofErr w:type="gramStart"/>
      <w:r>
        <w:t>had  16.</w:t>
      </w:r>
      <w:r w:rsidR="00964A50">
        <w:t>5</w:t>
      </w:r>
      <w:proofErr w:type="gramEnd"/>
      <w:r w:rsidR="00964A50">
        <w:t xml:space="preserve"> </w:t>
      </w:r>
      <w:r>
        <w:t>and 18.6</w:t>
      </w:r>
      <w:r w:rsidR="00964A50">
        <w:t xml:space="preserve"> gradings,</w:t>
      </w:r>
      <w:r>
        <w:t xml:space="preserve"> respectively</w:t>
      </w:r>
      <w:r w:rsidR="00964A50">
        <w:t>,</w:t>
      </w:r>
      <w:r>
        <w:t xml:space="preserve"> for the same evaluations. For both sections, A and D </w:t>
      </w:r>
      <w:r w:rsidR="00964A50">
        <w:t xml:space="preserve">showed </w:t>
      </w:r>
      <w:r>
        <w:t>a continue</w:t>
      </w:r>
      <w:r w:rsidR="00964A50">
        <w:t>d</w:t>
      </w:r>
      <w:r>
        <w:t xml:space="preserve"> improve</w:t>
      </w:r>
      <w:r w:rsidR="00964A50">
        <w:t>ments</w:t>
      </w:r>
      <w:r>
        <w:t xml:space="preserve"> in the</w:t>
      </w:r>
      <w:r w:rsidR="00964A50">
        <w:t>ir</w:t>
      </w:r>
      <w:r>
        <w:t xml:space="preserve"> </w:t>
      </w:r>
      <w:r w:rsidR="00964A50">
        <w:t xml:space="preserve">grading </w:t>
      </w:r>
      <w:r>
        <w:t>over time during the two academic semesters (</w:t>
      </w:r>
      <w:hyperlink w:anchor="fig-id.y18qqmtszisb">
        <w:r>
          <w:rPr>
            <w:rStyle w:val="Hyperlink"/>
          </w:rPr>
          <w:t>Fig. 4</w:t>
        </w:r>
      </w:hyperlink>
      <w:r>
        <w:t xml:space="preserve">). Section D </w:t>
      </w:r>
      <w:r w:rsidR="00964A50">
        <w:t>reduced their grading</w:t>
      </w:r>
      <w:r>
        <w:t xml:space="preserve"> in 2021-1 for JC two and four and JC three in 2022-1 (</w:t>
      </w:r>
      <w:hyperlink w:anchor="fig-id.y18qqmtszisb">
        <w:r>
          <w:rPr>
            <w:rStyle w:val="Hyperlink"/>
          </w:rPr>
          <w:t>Fig. 4</w:t>
        </w:r>
      </w:hyperlink>
      <w:r>
        <w:t xml:space="preserve">). </w:t>
      </w:r>
      <w:r w:rsidR="00964A50">
        <w:t xml:space="preserve">This </w:t>
      </w:r>
      <w:r>
        <w:t>reduction was associated with of the type of the articles (i.e</w:t>
      </w:r>
      <w:ins w:id="21" w:author="Rodomiro Ortiz" w:date="2022-11-15T08:52:00Z">
        <w:r w:rsidR="00964A50">
          <w:t>.,</w:t>
        </w:r>
      </w:ins>
      <w:r>
        <w:t xml:space="preserve"> research articles, </w:t>
      </w:r>
      <w:r>
        <w:rPr>
          <w:b/>
          <w:bCs/>
        </w:rPr>
        <w:t>Table S1</w:t>
      </w:r>
      <w:r>
        <w:t>).</w:t>
      </w:r>
    </w:p>
    <w:p w14:paraId="6AEC36D6" w14:textId="3A6F2EB1" w:rsidR="00EC3723" w:rsidRDefault="00000000">
      <w:pPr>
        <w:pStyle w:val="BodyText"/>
      </w:pPr>
      <w:r>
        <w:t xml:space="preserve">Section B in the </w:t>
      </w:r>
      <w:r w:rsidR="00964A50">
        <w:t xml:space="preserve">2022-1 </w:t>
      </w:r>
      <w:r>
        <w:t xml:space="preserve">semester did not </w:t>
      </w:r>
      <w:r w:rsidR="00964A50">
        <w:t xml:space="preserve">show </w:t>
      </w:r>
      <w:r>
        <w:t xml:space="preserve">an improvement in the </w:t>
      </w:r>
      <w:r w:rsidR="00964A50">
        <w:t xml:space="preserve">grading </w:t>
      </w:r>
      <w:r>
        <w:t xml:space="preserve">during the </w:t>
      </w:r>
      <w:r w:rsidR="00964A50">
        <w:t xml:space="preserve">period </w:t>
      </w:r>
      <w:r>
        <w:t xml:space="preserve">of </w:t>
      </w:r>
      <w:r w:rsidR="00964A50">
        <w:t>the JC</w:t>
      </w:r>
      <w:r>
        <w:t xml:space="preserve">. The initial </w:t>
      </w:r>
      <w:r w:rsidR="00964A50">
        <w:t xml:space="preserve">grading </w:t>
      </w:r>
      <w:r>
        <w:t xml:space="preserve">for this group was 15.5 and </w:t>
      </w:r>
      <w:r w:rsidR="00964A50">
        <w:t xml:space="preserve">ended </w:t>
      </w:r>
      <w:r>
        <w:t>with a</w:t>
      </w:r>
      <w:ins w:id="22" w:author="Flavio Lozano Isla" w:date="2022-11-15T14:43:00Z">
        <w:r w:rsidR="000E672A">
          <w:t xml:space="preserve"> </w:t>
        </w:r>
      </w:ins>
      <w:r w:rsidR="00964A50">
        <w:t>grading</w:t>
      </w:r>
      <w:r>
        <w:t xml:space="preserve"> of </w:t>
      </w:r>
      <w:r w:rsidR="00964A50">
        <w:t>15</w:t>
      </w:r>
      <w:r>
        <w:t xml:space="preserve"> (</w:t>
      </w:r>
      <w:hyperlink w:anchor="fig-id.y18qqmtszisb">
        <w:r>
          <w:rPr>
            <w:rStyle w:val="Hyperlink"/>
          </w:rPr>
          <w:t>Fig. 4</w:t>
        </w:r>
      </w:hyperlink>
      <w:r>
        <w:t>).</w:t>
      </w:r>
    </w:p>
    <w:tbl>
      <w:tblPr>
        <w:tblStyle w:val="Table"/>
        <w:tblW w:w="5000" w:type="pct"/>
        <w:tblLook w:val="0000" w:firstRow="0" w:lastRow="0" w:firstColumn="0" w:lastColumn="0" w:noHBand="0" w:noVBand="0"/>
      </w:tblPr>
      <w:tblGrid>
        <w:gridCol w:w="9360"/>
      </w:tblGrid>
      <w:tr w:rsidR="00EC3723" w14:paraId="68DBC9D4" w14:textId="77777777">
        <w:tc>
          <w:tcPr>
            <w:tcW w:w="0" w:type="auto"/>
          </w:tcPr>
          <w:p w14:paraId="03008DA2" w14:textId="77777777" w:rsidR="00EC3723" w:rsidRDefault="00000000">
            <w:pPr>
              <w:pStyle w:val="Figure"/>
              <w:jc w:val="center"/>
            </w:pPr>
            <w:bookmarkStart w:id="23" w:name="fig-id.y18qqmtszisb"/>
            <w:r>
              <w:rPr>
                <w:noProof/>
              </w:rPr>
              <w:drawing>
                <wp:inline distT="0" distB="0" distL="0" distR="0" wp14:anchorId="6FFD333B" wp14:editId="5FA34263">
                  <wp:extent cx="5943600" cy="237685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anuscript/img_3.png"/>
                          <pic:cNvPicPr>
                            <a:picLocks noChangeAspect="1" noChangeArrowheads="1"/>
                          </pic:cNvPicPr>
                        </pic:nvPicPr>
                        <pic:blipFill>
                          <a:blip r:embed="rId16"/>
                          <a:stretch>
                            <a:fillRect/>
                          </a:stretch>
                        </pic:blipFill>
                        <pic:spPr bwMode="auto">
                          <a:xfrm>
                            <a:off x="0" y="0"/>
                            <a:ext cx="5943600" cy="2376859"/>
                          </a:xfrm>
                          <a:prstGeom prst="rect">
                            <a:avLst/>
                          </a:prstGeom>
                          <a:noFill/>
                          <a:ln w="9525">
                            <a:noFill/>
                            <a:headEnd/>
                            <a:tailEnd/>
                          </a:ln>
                        </pic:spPr>
                      </pic:pic>
                    </a:graphicData>
                  </a:graphic>
                </wp:inline>
              </w:drawing>
            </w:r>
          </w:p>
          <w:p w14:paraId="474623E4" w14:textId="402A99EA" w:rsidR="00EC3723" w:rsidRDefault="00000000" w:rsidP="00964A50">
            <w:pPr>
              <w:pStyle w:val="ImageCaption"/>
            </w:pPr>
            <w:r>
              <w:t xml:space="preserve">Fig. 4: Grades of the essays of the journal club during two academic semesters </w:t>
            </w:r>
            <w:r w:rsidR="00964A50" w:rsidRPr="00964A50">
              <w:rPr>
                <w:lang w:val="en-US"/>
                <w:rPrChange w:id="24" w:author="Rodomiro Ortiz" w:date="2022-11-15T08:54:00Z">
                  <w:rPr>
                    <w:lang w:val="sv-SE"/>
                  </w:rPr>
                </w:rPrChange>
              </w:rPr>
              <w:t xml:space="preserve">(in years </w:t>
            </w:r>
            <w:r>
              <w:t>2021</w:t>
            </w:r>
            <w:r w:rsidR="00964A50" w:rsidRPr="00964A50">
              <w:rPr>
                <w:lang w:val="en-US"/>
                <w:rPrChange w:id="25" w:author="Rodomiro Ortiz" w:date="2022-11-15T08:54:00Z">
                  <w:rPr>
                    <w:lang w:val="sv-SE"/>
                  </w:rPr>
                </w:rPrChange>
              </w:rPr>
              <w:t xml:space="preserve"> and </w:t>
            </w:r>
            <w:r>
              <w:t>2022</w:t>
            </w:r>
            <w:r w:rsidR="00964A50" w:rsidRPr="00964A50">
              <w:rPr>
                <w:lang w:val="en-US"/>
                <w:rPrChange w:id="26" w:author="Rodomiro Ortiz" w:date="2022-11-15T08:54:00Z">
                  <w:rPr>
                    <w:lang w:val="sv-SE"/>
                  </w:rPr>
                </w:rPrChange>
              </w:rPr>
              <w:t>)</w:t>
            </w:r>
            <w:r>
              <w:t xml:space="preserve"> </w:t>
            </w:r>
            <w:r w:rsidR="00964A50" w:rsidRPr="00964A50">
              <w:rPr>
                <w:lang w:val="en-US"/>
                <w:rPrChange w:id="27" w:author="Rodomiro Ortiz" w:date="2022-11-15T08:54:00Z">
                  <w:rPr>
                    <w:lang w:val="sv-SE"/>
                  </w:rPr>
                </w:rPrChange>
              </w:rPr>
              <w:t>for remote learning</w:t>
            </w:r>
            <w:r>
              <w:t xml:space="preserve"> </w:t>
            </w:r>
            <w:r w:rsidR="00964A50" w:rsidRPr="00964A50">
              <w:rPr>
                <w:lang w:val="en-US"/>
                <w:rPrChange w:id="28" w:author="Rodomiro Ortiz" w:date="2022-11-15T08:54:00Z">
                  <w:rPr>
                    <w:lang w:val="sv-SE"/>
                  </w:rPr>
                </w:rPrChange>
              </w:rPr>
              <w:t xml:space="preserve">of </w:t>
            </w:r>
            <w:r>
              <w:t>plant genetics at the Universidad Nacional Agraria La Molina in five different sections (n = 96).</w:t>
            </w:r>
          </w:p>
        </w:tc>
        <w:bookmarkEnd w:id="23"/>
      </w:tr>
    </w:tbl>
    <w:p w14:paraId="52DABF5A" w14:textId="77777777" w:rsidR="00EC3723" w:rsidRDefault="00EC3723">
      <w:pPr>
        <w:pStyle w:val="Heading1"/>
      </w:pPr>
      <w:bookmarkStart w:id="29" w:name="section-3"/>
      <w:bookmarkEnd w:id="12"/>
      <w:bookmarkEnd w:id="20"/>
    </w:p>
    <w:p w14:paraId="2CEBCAC5" w14:textId="77777777" w:rsidR="00EC3723" w:rsidRDefault="00000000">
      <w:r>
        <w:br w:type="page"/>
      </w:r>
    </w:p>
    <w:p w14:paraId="6CCEB0B2" w14:textId="77777777" w:rsidR="00EC3723" w:rsidRDefault="00000000">
      <w:pPr>
        <w:pStyle w:val="Heading1"/>
      </w:pPr>
      <w:bookmarkStart w:id="30" w:name="discussion"/>
      <w:bookmarkEnd w:id="29"/>
      <w:r>
        <w:lastRenderedPageBreak/>
        <w:t>Discussion</w:t>
      </w:r>
    </w:p>
    <w:p w14:paraId="505D814B" w14:textId="7E511475" w:rsidR="00EC3723" w:rsidRDefault="00000000">
      <w:pPr>
        <w:pStyle w:val="FirstParagraph"/>
      </w:pPr>
      <w:r>
        <w:t xml:space="preserve">With the advent of the COVID-19 pandemic in 2020, there was a huge change in the development of lectures in the university worldwide </w:t>
      </w:r>
      <w:hyperlink r:id="rId17">
        <w:r>
          <w:rPr>
            <w:rStyle w:val="Hyperlink"/>
          </w:rPr>
          <w:t>(Ozkara et al., 2022)</w:t>
        </w:r>
      </w:hyperlink>
      <w:r>
        <w:t>. The synchronous online lectures become the main environment from which students interacted</w:t>
      </w:r>
      <w:r w:rsidR="00964A50">
        <w:t>, thereby</w:t>
      </w:r>
      <w:r>
        <w:t xml:space="preserve"> </w:t>
      </w:r>
      <w:r w:rsidR="00964A50">
        <w:t>bringing</w:t>
      </w:r>
      <w:r>
        <w:t xml:space="preserve"> </w:t>
      </w:r>
      <w:r w:rsidR="00964A50">
        <w:t xml:space="preserve">an </w:t>
      </w:r>
      <w:r>
        <w:t xml:space="preserve">alternative teaching-learning </w:t>
      </w:r>
      <w:r w:rsidR="00964A50">
        <w:t xml:space="preserve">strategy </w:t>
      </w:r>
      <w:r>
        <w:t xml:space="preserve">because of the physical </w:t>
      </w:r>
      <w:r w:rsidR="00964A50">
        <w:t>distance</w:t>
      </w:r>
      <w:r>
        <w:t xml:space="preserve">. In </w:t>
      </w:r>
      <w:r w:rsidR="00964A50">
        <w:t xml:space="preserve">our </w:t>
      </w:r>
      <w:r w:rsidR="000E672A">
        <w:t>article</w:t>
      </w:r>
      <w:r>
        <w:t>, we analyze</w:t>
      </w:r>
      <w:r w:rsidR="00964A50">
        <w:t>d</w:t>
      </w:r>
      <w:r>
        <w:t xml:space="preserve"> the implementation of a synchronous online journal club </w:t>
      </w:r>
      <w:r w:rsidR="00964A50">
        <w:t xml:space="preserve">for </w:t>
      </w:r>
      <w:r>
        <w:t>plant genetics during two</w:t>
      </w:r>
      <w:r w:rsidR="00964A50">
        <w:t xml:space="preserve"> academic </w:t>
      </w:r>
      <w:r>
        <w:t>semester</w:t>
      </w:r>
      <w:r w:rsidR="00964A50">
        <w:t>s</w:t>
      </w:r>
      <w:r>
        <w:t xml:space="preserve"> at Universidad Nacional Agraria La Molina, Peru.</w:t>
      </w:r>
    </w:p>
    <w:p w14:paraId="2E35F1FD" w14:textId="1C44508B" w:rsidR="00EC3723" w:rsidRDefault="00000000">
      <w:pPr>
        <w:pStyle w:val="BodyText"/>
      </w:pPr>
      <w:r>
        <w:t xml:space="preserve">For a long time, JC was used </w:t>
      </w:r>
      <w:r w:rsidR="00964A50">
        <w:t xml:space="preserve">for teaching and </w:t>
      </w:r>
      <w:proofErr w:type="spellStart"/>
      <w:r w:rsidR="00964A50">
        <w:t>knwoeldge</w:t>
      </w:r>
      <w:proofErr w:type="spellEnd"/>
      <w:r w:rsidR="00964A50">
        <w:t xml:space="preserve"> sharing in medicine</w:t>
      </w:r>
      <w:r>
        <w:t xml:space="preserve"> </w:t>
      </w:r>
      <w:hyperlink r:id="rId18">
        <w:r>
          <w:rPr>
            <w:rStyle w:val="Hyperlink"/>
          </w:rPr>
          <w:t>(</w:t>
        </w:r>
        <w:proofErr w:type="spellStart"/>
        <w:r>
          <w:rPr>
            <w:rStyle w:val="Hyperlink"/>
          </w:rPr>
          <w:t>Aweid</w:t>
        </w:r>
        <w:proofErr w:type="spellEnd"/>
        <w:r>
          <w:rPr>
            <w:rStyle w:val="Hyperlink"/>
          </w:rPr>
          <w:t xml:space="preserve"> et al., 2022; Ozkara et al., 2022)</w:t>
        </w:r>
      </w:hyperlink>
      <w:r w:rsidR="00964A50">
        <w:rPr>
          <w:rStyle w:val="Hyperlink"/>
        </w:rPr>
        <w:t>,</w:t>
      </w:r>
      <w:r>
        <w:t xml:space="preserve"> and in post-graduate education </w:t>
      </w:r>
      <w:hyperlink r:id="rId19">
        <w:r>
          <w:rPr>
            <w:rStyle w:val="Hyperlink"/>
          </w:rPr>
          <w:t>(Taverna et al., 2022)</w:t>
        </w:r>
      </w:hyperlink>
      <w:r w:rsidR="00964A50">
        <w:rPr>
          <w:rStyle w:val="Hyperlink"/>
        </w:rPr>
        <w:t>.</w:t>
      </w:r>
      <w:r>
        <w:t xml:space="preserve"> </w:t>
      </w:r>
      <w:r w:rsidR="00964A50">
        <w:t xml:space="preserve">The JC </w:t>
      </w:r>
      <w:proofErr w:type="spellStart"/>
      <w:r w:rsidR="00964A50">
        <w:t>appraoch</w:t>
      </w:r>
      <w:proofErr w:type="spellEnd"/>
      <w:r w:rsidR="00964A50">
        <w:t xml:space="preserve"> </w:t>
      </w:r>
      <w:r>
        <w:t xml:space="preserve">was found to be educationally valuable, </w:t>
      </w:r>
      <w:r w:rsidR="00964A50">
        <w:t xml:space="preserve">thus </w:t>
      </w:r>
      <w:r>
        <w:t xml:space="preserve">aiding </w:t>
      </w:r>
      <w:r w:rsidR="00964A50">
        <w:t xml:space="preserve">in </w:t>
      </w:r>
      <w:r>
        <w:t xml:space="preserve">the development of critique skills, promoting research awareness, professional empowerment, generating a positive research culture and evidence-based practice </w:t>
      </w:r>
      <w:hyperlink r:id="rId20">
        <w:r>
          <w:rPr>
            <w:rStyle w:val="Hyperlink"/>
          </w:rPr>
          <w:t>(Xiong et al., 2018)</w:t>
        </w:r>
      </w:hyperlink>
      <w:r>
        <w:t>. Our results showed that 83.3% of the participants found the JC sessions</w:t>
      </w:r>
      <w:r w:rsidR="00964A50">
        <w:t xml:space="preserve"> on plant genetics</w:t>
      </w:r>
      <w:r>
        <w:t xml:space="preserve"> rich, productive and relevant to their formal education and they agree</w:t>
      </w:r>
      <w:r w:rsidR="00964A50">
        <w:t>d</w:t>
      </w:r>
      <w:r>
        <w:t xml:space="preserve"> with its implementation.</w:t>
      </w:r>
    </w:p>
    <w:p w14:paraId="66914548" w14:textId="25731B8D" w:rsidR="00EC3723" w:rsidRDefault="00000000">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w:t>
      </w:r>
      <w:r w:rsidR="00964A50">
        <w:t xml:space="preserve">improvement </w:t>
      </w:r>
      <w:r>
        <w:t>in</w:t>
      </w:r>
      <w:r w:rsidR="00964A50">
        <w:t xml:space="preserve"> their</w:t>
      </w:r>
      <w:r>
        <w:t xml:space="preserve"> academic reading </w:t>
      </w:r>
      <w:r w:rsidR="00964A50">
        <w:t>ability</w:t>
      </w:r>
      <w:r>
        <w:t xml:space="preserve">. Nevertheless, one of the main weaknesses of graduate students </w:t>
      </w:r>
      <w:r w:rsidR="00964A50">
        <w:t xml:space="preserve">remains in </w:t>
      </w:r>
      <w:r>
        <w:t xml:space="preserve">critical thinking and scientific writing. This fact </w:t>
      </w:r>
      <w:r w:rsidR="00964A50">
        <w:t>was</w:t>
      </w:r>
      <w:r>
        <w:t xml:space="preserve"> </w:t>
      </w:r>
      <w:r w:rsidR="00964A50">
        <w:t xml:space="preserve">evident </w:t>
      </w:r>
      <w:r>
        <w:t xml:space="preserve">by </w:t>
      </w:r>
      <w:r w:rsidR="00964A50">
        <w:t>reduced</w:t>
      </w:r>
      <w:r>
        <w:t xml:space="preserve"> </w:t>
      </w:r>
      <w:r w:rsidR="00964A50">
        <w:t xml:space="preserve">grading </w:t>
      </w:r>
      <w:r>
        <w:t>when the students were exposed to reading and discussing research articles. However, in the two evaluated</w:t>
      </w:r>
      <w:r w:rsidR="00964A50">
        <w:t xml:space="preserve"> academic</w:t>
      </w:r>
      <w:r>
        <w:t xml:space="preserve"> semesters, there was an increase in the </w:t>
      </w:r>
      <w:r w:rsidR="00964A50">
        <w:t xml:space="preserve">grading in </w:t>
      </w:r>
      <w:r>
        <w:t xml:space="preserve">four </w:t>
      </w:r>
      <w:r w:rsidR="00964A50">
        <w:t xml:space="preserve">out </w:t>
      </w:r>
      <w:r>
        <w:t xml:space="preserve">of the five groups with an improvement in writing skills. Similar results were found by other authors during the </w:t>
      </w:r>
      <w:r w:rsidR="00964A50">
        <w:t>JC</w:t>
      </w:r>
      <w:r>
        <w:t xml:space="preserve"> sessions to think more critically </w:t>
      </w:r>
      <w:hyperlink r:id="rId21">
        <w:r>
          <w:rPr>
            <w:rStyle w:val="Hyperlink"/>
          </w:rPr>
          <w:t>(Taverna et al., 2022)</w:t>
        </w:r>
      </w:hyperlink>
      <w:r>
        <w:t>.</w:t>
      </w:r>
    </w:p>
    <w:p w14:paraId="6E1BDB35" w14:textId="576404DE" w:rsidR="00EC3723" w:rsidRDefault="00000000">
      <w:pPr>
        <w:pStyle w:val="BodyText"/>
      </w:pPr>
      <w:r>
        <w:t xml:space="preserve">In agricultural sciences lectures, field </w:t>
      </w:r>
      <w:r w:rsidR="00964A50">
        <w:t xml:space="preserve">practices </w:t>
      </w:r>
      <w:r>
        <w:t xml:space="preserve">are an important component in the education of the students. Since the closure of </w:t>
      </w:r>
      <w:r w:rsidR="00057F9F">
        <w:t xml:space="preserve">the </w:t>
      </w:r>
      <w:r>
        <w:t xml:space="preserve">university campus due to COVID-19 and the quick transition to online courses, students were isolated from </w:t>
      </w:r>
      <w:r w:rsidR="00057F9F">
        <w:t xml:space="preserve">their respective university </w:t>
      </w:r>
      <w:r>
        <w:t xml:space="preserve">with a negative impact on their education </w:t>
      </w:r>
      <w:hyperlink r:id="rId22">
        <w:r>
          <w:rPr>
            <w:rStyle w:val="Hyperlink"/>
          </w:rPr>
          <w:t>(Ozkara et al., 2022)</w:t>
        </w:r>
      </w:hyperlink>
      <w:r>
        <w:t xml:space="preserve">. The JC is </w:t>
      </w:r>
      <w:r w:rsidR="00057F9F">
        <w:t xml:space="preserve">therefore </w:t>
      </w:r>
      <w:r>
        <w:t xml:space="preserve">a </w:t>
      </w:r>
      <w:proofErr w:type="spellStart"/>
      <w:r>
        <w:t>a</w:t>
      </w:r>
      <w:proofErr w:type="spellEnd"/>
      <w:r>
        <w:t xml:space="preserve"> relevant alternative</w:t>
      </w:r>
      <w:r w:rsidR="00057F9F">
        <w:t xml:space="preserve">, which </w:t>
      </w:r>
      <w:r w:rsidR="000E672A">
        <w:t>issued</w:t>
      </w:r>
      <w:r>
        <w:t xml:space="preserve"> </w:t>
      </w:r>
      <w:r w:rsidR="00057F9F">
        <w:t xml:space="preserve">as an </w:t>
      </w:r>
      <w:r>
        <w:t xml:space="preserve">online learning platform to promote the discussion and participation of students to strengthen the knowledge acquired in the theoretical lectures. Even under the </w:t>
      </w:r>
      <w:r w:rsidR="00057F9F">
        <w:t>post</w:t>
      </w:r>
      <w:r>
        <w:t xml:space="preserve">-COVID pandemic, the implementation of JC could be productive as </w:t>
      </w:r>
      <w:r w:rsidR="00057F9F">
        <w:t xml:space="preserve">some </w:t>
      </w:r>
      <w:r>
        <w:t xml:space="preserve">universities continue with a hybrid model for online teaching-learning </w:t>
      </w:r>
      <w:r w:rsidR="00057F9F">
        <w:t xml:space="preserve">because </w:t>
      </w:r>
      <w:r>
        <w:t xml:space="preserve">they provide a flexible and feasible platform for evidence-based learning </w:t>
      </w:r>
      <w:hyperlink r:id="rId23">
        <w:r>
          <w:rPr>
            <w:rStyle w:val="Hyperlink"/>
          </w:rPr>
          <w:t>(Ozkara et al., 2022)</w:t>
        </w:r>
      </w:hyperlink>
      <w:r>
        <w:t>.</w:t>
      </w:r>
    </w:p>
    <w:p w14:paraId="3DB56A5A" w14:textId="68C04A3C" w:rsidR="00EC3723" w:rsidRDefault="00000000">
      <w:pPr>
        <w:pStyle w:val="BodyText"/>
      </w:pPr>
      <w:r>
        <w:t xml:space="preserve">An additional advantage of the implementation of a JC is the reduction of plagiarism as we avoid the repetition of the reading each semester and through the years and complement the readings with the lectures. In most cases, the students benefit from the state of the art used in the </w:t>
      </w:r>
      <w:r w:rsidR="00057F9F">
        <w:t xml:space="preserve">chosen </w:t>
      </w:r>
      <w:r>
        <w:t xml:space="preserve">area of lectures and associate the theoretical knowledge </w:t>
      </w:r>
      <w:r w:rsidR="00057F9F">
        <w:t xml:space="preserve">they have </w:t>
      </w:r>
      <w:r w:rsidR="000E672A">
        <w:t>acquired.</w:t>
      </w:r>
      <w:r>
        <w:t xml:space="preserve"> The implementation </w:t>
      </w:r>
      <w:r w:rsidR="00057F9F">
        <w:t xml:space="preserve">of the JC for plant </w:t>
      </w:r>
      <w:r w:rsidR="000E672A">
        <w:t>genetics</w:t>
      </w:r>
      <w:r w:rsidR="00057F9F">
        <w:t xml:space="preserve"> at Universidad Nacional </w:t>
      </w:r>
      <w:proofErr w:type="spellStart"/>
      <w:r w:rsidR="00057F9F">
        <w:t>Agraria</w:t>
      </w:r>
      <w:proofErr w:type="spellEnd"/>
      <w:r w:rsidR="00057F9F">
        <w:t xml:space="preserve"> La Molina, Peru</w:t>
      </w:r>
      <w:r>
        <w:t xml:space="preserve"> </w:t>
      </w:r>
      <w:r w:rsidR="00057F9F">
        <w:t xml:space="preserve">may </w:t>
      </w:r>
      <w:r>
        <w:t>help to strengthen soft skills in the students such as critical thinking, teamwork, constant and independent learning, tolerance to different opinions, and digital skills.</w:t>
      </w:r>
    </w:p>
    <w:p w14:paraId="73BDE053" w14:textId="77777777" w:rsidR="00EC3723" w:rsidRDefault="00000000">
      <w:pPr>
        <w:pStyle w:val="Heading1"/>
      </w:pPr>
      <w:bookmarkStart w:id="31" w:name="conclusion"/>
      <w:bookmarkEnd w:id="30"/>
      <w:r>
        <w:lastRenderedPageBreak/>
        <w:t>Conclusion</w:t>
      </w:r>
    </w:p>
    <w:p w14:paraId="5653C3FE" w14:textId="75D7D611" w:rsidR="00EC3723" w:rsidRDefault="00000000">
      <w:pPr>
        <w:pStyle w:val="FirstParagraph"/>
      </w:pPr>
      <w:r>
        <w:t>The implementation of a journal club in plant science lectures has presented an alternative that helps to reduce the negative impact of the</w:t>
      </w:r>
      <w:r w:rsidR="00057F9F">
        <w:t xml:space="preserve"> COVID</w:t>
      </w:r>
      <w:r>
        <w:t xml:space="preserve"> pandemic on</w:t>
      </w:r>
      <w:r w:rsidR="00057F9F">
        <w:t xml:space="preserve"> higher</w:t>
      </w:r>
      <w:r>
        <w:t xml:space="preserve"> education and created a venue for academic discussions under the lack of field practice. The participants perceive the </w:t>
      </w:r>
      <w:r w:rsidR="00057F9F">
        <w:t>JC</w:t>
      </w:r>
      <w:r>
        <w:t xml:space="preserve"> as relevant to their formal education and they agree with its implementation. Additionally, the JC allows students to complement the theoretical knowledge and the development of soft skills</w:t>
      </w:r>
      <w:r w:rsidR="00057F9F">
        <w:t>,</w:t>
      </w:r>
      <w:r>
        <w:t xml:space="preserve"> which </w:t>
      </w:r>
      <w:r w:rsidR="000E672A">
        <w:t>are</w:t>
      </w:r>
      <w:r w:rsidR="00057F9F">
        <w:t xml:space="preserve"> critical requirements for their </w:t>
      </w:r>
      <w:r>
        <w:t xml:space="preserve">lifelong learning and important for </w:t>
      </w:r>
      <w:r w:rsidR="00057F9F">
        <w:t xml:space="preserve">their </w:t>
      </w:r>
      <w:r>
        <w:t>future employability.</w:t>
      </w:r>
    </w:p>
    <w:p w14:paraId="6692BA38" w14:textId="77777777" w:rsidR="00EC3723" w:rsidRDefault="00EC3723">
      <w:pPr>
        <w:pStyle w:val="Heading1"/>
      </w:pPr>
      <w:bookmarkStart w:id="32" w:name="section-4"/>
      <w:bookmarkEnd w:id="31"/>
    </w:p>
    <w:p w14:paraId="25FED31B" w14:textId="77777777" w:rsidR="00EC3723" w:rsidRDefault="00000000">
      <w:r>
        <w:br w:type="page"/>
      </w:r>
    </w:p>
    <w:p w14:paraId="3BF587B4" w14:textId="77777777" w:rsidR="00EC3723" w:rsidRDefault="00000000">
      <w:pPr>
        <w:pStyle w:val="Heading1"/>
      </w:pPr>
      <w:bookmarkStart w:id="33" w:name="references"/>
      <w:bookmarkEnd w:id="32"/>
      <w:r>
        <w:lastRenderedPageBreak/>
        <w:t>References</w:t>
      </w:r>
    </w:p>
    <w:p w14:paraId="5563D683" w14:textId="403E167B" w:rsidR="00EC3723" w:rsidRDefault="00057F9F">
      <w:pPr>
        <w:pStyle w:val="FirstParagraph"/>
      </w:pPr>
      <w:proofErr w:type="spellStart"/>
      <w:r w:rsidRPr="000E672A">
        <w:t>Aweid</w:t>
      </w:r>
      <w:proofErr w:type="spellEnd"/>
      <w:r w:rsidRPr="000E672A">
        <w:t xml:space="preserve">, B., Haider, Z., </w:t>
      </w:r>
      <w:proofErr w:type="spellStart"/>
      <w:r w:rsidRPr="000E672A">
        <w:t>Wehbe</w:t>
      </w:r>
      <w:proofErr w:type="spellEnd"/>
      <w:r w:rsidRPr="000E672A">
        <w:t>, M., &amp; Hunter, A. (2022). Educational benefits of the online journal club: A systematic review. Medical Teacher, 44, 57–62. https://doi.org/10.1080/0142159X.2021.1963424</w:t>
      </w:r>
    </w:p>
    <w:p w14:paraId="72293C6C" w14:textId="06B3688E" w:rsidR="00EC3723" w:rsidRDefault="00057F9F">
      <w:pPr>
        <w:pStyle w:val="BodyText"/>
      </w:pPr>
      <w:r w:rsidRPr="000E672A">
        <w:t xml:space="preserve">Fellows, I. (2018). </w:t>
      </w:r>
      <w:proofErr w:type="spellStart"/>
      <w:r w:rsidRPr="000E672A">
        <w:t>wordcloud</w:t>
      </w:r>
      <w:proofErr w:type="spellEnd"/>
      <w:r w:rsidRPr="000E672A">
        <w:t>: Word Clouds (2.6). https://CRAN.R-project.org/package=wordcloud</w:t>
      </w:r>
    </w:p>
    <w:p w14:paraId="32FFFD76" w14:textId="03E8704D" w:rsidR="00EC3723" w:rsidRDefault="00057F9F">
      <w:pPr>
        <w:pStyle w:val="BodyText"/>
      </w:pPr>
      <w:r w:rsidRPr="000E672A">
        <w:t>Lozano-Isla, F. (2022). inti: Tools and Statistical Procedures in Plant Science (0.5.7). https://CRAN.R-project.org/package=inti</w:t>
      </w:r>
    </w:p>
    <w:p w14:paraId="21AB6605" w14:textId="43E0A4CF" w:rsidR="00EC3723" w:rsidRDefault="00057F9F">
      <w:pPr>
        <w:pStyle w:val="BodyText"/>
      </w:pPr>
      <w:proofErr w:type="spellStart"/>
      <w:r w:rsidRPr="000E672A">
        <w:t>Mendiburu</w:t>
      </w:r>
      <w:proofErr w:type="spellEnd"/>
      <w:r w:rsidRPr="000E672A">
        <w:t>, F. de. (2021). agricolae: Statistical Procedures for Agricultural Research (1.3-5). https://CRAN.R-project.org/package=agricolae</w:t>
      </w:r>
    </w:p>
    <w:p w14:paraId="4775929A" w14:textId="1852421A" w:rsidR="00EC3723" w:rsidRDefault="00057F9F">
      <w:pPr>
        <w:pStyle w:val="BodyText"/>
      </w:pPr>
      <w:proofErr w:type="spellStart"/>
      <w:r w:rsidRPr="000E672A">
        <w:t>Ozkara</w:t>
      </w:r>
      <w:proofErr w:type="spellEnd"/>
      <w:r w:rsidRPr="000E672A">
        <w:t xml:space="preserve">, B. B., </w:t>
      </w:r>
      <w:proofErr w:type="spellStart"/>
      <w:r w:rsidRPr="000E672A">
        <w:t>Karabacak</w:t>
      </w:r>
      <w:proofErr w:type="spellEnd"/>
      <w:r w:rsidRPr="000E672A">
        <w:t>, M., &amp; Alpaydin, D. D. (2022). Student-</w:t>
      </w:r>
      <w:r>
        <w:t>r</w:t>
      </w:r>
      <w:r w:rsidRPr="000E672A">
        <w:t xml:space="preserve">un </w:t>
      </w:r>
      <w:r>
        <w:t>o</w:t>
      </w:r>
      <w:r w:rsidRPr="000E672A">
        <w:t xml:space="preserve">nline </w:t>
      </w:r>
      <w:r>
        <w:t>j</w:t>
      </w:r>
      <w:r w:rsidRPr="000E672A">
        <w:t xml:space="preserve">ournal </w:t>
      </w:r>
      <w:r>
        <w:t>c</w:t>
      </w:r>
      <w:r w:rsidRPr="000E672A">
        <w:t xml:space="preserve">lub </w:t>
      </w:r>
      <w:r>
        <w:t>i</w:t>
      </w:r>
      <w:r w:rsidRPr="000E672A">
        <w:t xml:space="preserve">nitiative </w:t>
      </w:r>
      <w:r>
        <w:t>d</w:t>
      </w:r>
      <w:r w:rsidRPr="000E672A">
        <w:t xml:space="preserve">uring a </w:t>
      </w:r>
      <w:r>
        <w:t>t</w:t>
      </w:r>
      <w:r w:rsidRPr="000E672A">
        <w:t xml:space="preserve">ime of </w:t>
      </w:r>
      <w:r>
        <w:t>c</w:t>
      </w:r>
      <w:r w:rsidRPr="000E672A">
        <w:t xml:space="preserve">risis: </w:t>
      </w:r>
      <w:r>
        <w:t>s</w:t>
      </w:r>
      <w:r w:rsidRPr="000E672A">
        <w:t xml:space="preserve">urvey </w:t>
      </w:r>
      <w:r>
        <w:t>s</w:t>
      </w:r>
      <w:r w:rsidRPr="000E672A">
        <w:t>tudy. JMIR Medical Education, 8, e33612. https://doi.org/10.2196/33612</w:t>
      </w:r>
    </w:p>
    <w:p w14:paraId="0485EE0C" w14:textId="792580AD" w:rsidR="00EC3723" w:rsidRDefault="00057F9F">
      <w:pPr>
        <w:pStyle w:val="BodyText"/>
      </w:pPr>
      <w:r w:rsidRPr="000E672A">
        <w:t>R Core Team. (2020). R: A language and environment for statistical computing [Manual]. https://www.R-project.org/</w:t>
      </w:r>
    </w:p>
    <w:p w14:paraId="2109FC82" w14:textId="0AE9DFA7" w:rsidR="00EC3723" w:rsidRDefault="00057F9F">
      <w:pPr>
        <w:pStyle w:val="BodyText"/>
      </w:pPr>
      <w:r w:rsidRPr="000E672A">
        <w:t xml:space="preserve">Taverna, M., Bucher, J. N., </w:t>
      </w:r>
      <w:proofErr w:type="spellStart"/>
      <w:r w:rsidRPr="000E672A">
        <w:t>Weniger</w:t>
      </w:r>
      <w:proofErr w:type="spellEnd"/>
      <w:r w:rsidRPr="000E672A">
        <w:t xml:space="preserve">, M., </w:t>
      </w:r>
      <w:proofErr w:type="spellStart"/>
      <w:r w:rsidRPr="000E672A">
        <w:t>Gropp</w:t>
      </w:r>
      <w:proofErr w:type="spellEnd"/>
      <w:r w:rsidRPr="000E672A">
        <w:t xml:space="preserve">, R., Lee, S. M. L., Mayer, B., Werner, J., &amp; </w:t>
      </w:r>
      <w:proofErr w:type="spellStart"/>
      <w:r w:rsidRPr="000E672A">
        <w:t>Bazhin</w:t>
      </w:r>
      <w:proofErr w:type="spellEnd"/>
      <w:r w:rsidRPr="000E672A">
        <w:t>, A. V. (2022). Perception of journal club seminars by medical doctoral students: Results from five years of evaluation. GMS Journal for Medical Education, 39, Doc4. https://doi.org/10.3205/zma001525</w:t>
      </w:r>
    </w:p>
    <w:p w14:paraId="1728B8E8" w14:textId="14842D1E" w:rsidR="00EC3723" w:rsidRDefault="00057F9F">
      <w:pPr>
        <w:pStyle w:val="BodyText"/>
      </w:pPr>
      <w:r w:rsidRPr="000E672A">
        <w:rPr>
          <w:lang w:val="sv-SE"/>
        </w:rPr>
        <w:t xml:space="preserve">Xiong, L., Giese, A.-K., Pasi, M., Charidimou, A., van Veluw, S., &amp; Viswanathan, A. (2018). </w:t>
      </w:r>
      <w:r w:rsidRPr="000E672A">
        <w:t xml:space="preserve">How to </w:t>
      </w:r>
      <w:r>
        <w:t>o</w:t>
      </w:r>
      <w:r w:rsidRPr="000E672A">
        <w:t xml:space="preserve">rganize a </w:t>
      </w:r>
      <w:r>
        <w:t>j</w:t>
      </w:r>
      <w:r w:rsidRPr="000E672A">
        <w:t xml:space="preserve">ournal </w:t>
      </w:r>
      <w:r>
        <w:t>c</w:t>
      </w:r>
      <w:r w:rsidRPr="000E672A">
        <w:t xml:space="preserve">lub for </w:t>
      </w:r>
      <w:r>
        <w:t>f</w:t>
      </w:r>
      <w:r w:rsidRPr="000E672A">
        <w:t xml:space="preserve">ellows and </w:t>
      </w:r>
      <w:r>
        <w:t>r</w:t>
      </w:r>
      <w:r w:rsidRPr="000E672A">
        <w:t>esidents. Stroke, 49, e283–e285. https://doi.org/10.1161/STROKEAHA.118.021728</w:t>
      </w:r>
    </w:p>
    <w:p w14:paraId="104A602B" w14:textId="77777777" w:rsidR="00EC3723" w:rsidRDefault="00000000">
      <w:pPr>
        <w:pStyle w:val="Heading1"/>
      </w:pPr>
      <w:bookmarkStart w:id="34" w:name="ethics-considerations"/>
      <w:bookmarkEnd w:id="33"/>
      <w:r>
        <w:t>Ethics Considerations</w:t>
      </w:r>
    </w:p>
    <w:p w14:paraId="10581AD4" w14:textId="77777777" w:rsidR="00EC3723" w:rsidRDefault="00000000">
      <w:pPr>
        <w:pStyle w:val="FirstParagraph"/>
      </w:pPr>
      <w:r>
        <w:t>Informed consent was obtained from all participants.</w:t>
      </w:r>
      <w:bookmarkEnd w:id="34"/>
    </w:p>
    <w:sectPr w:rsidR="00EC3723" w:rsidSect="00995D7F">
      <w:footerReference w:type="default" r:id="rId2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C5A4" w14:textId="77777777" w:rsidR="00CE6A79" w:rsidRDefault="00CE6A79">
      <w:pPr>
        <w:spacing w:after="0"/>
      </w:pPr>
      <w:r>
        <w:separator/>
      </w:r>
    </w:p>
  </w:endnote>
  <w:endnote w:type="continuationSeparator" w:id="0">
    <w:p w14:paraId="6E03598F" w14:textId="77777777" w:rsidR="00CE6A79" w:rsidRDefault="00CE6A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86618E8"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65D64"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9321" w14:textId="77777777" w:rsidR="00CE6A79" w:rsidRDefault="00CE6A79">
      <w:r>
        <w:separator/>
      </w:r>
    </w:p>
  </w:footnote>
  <w:footnote w:type="continuationSeparator" w:id="0">
    <w:p w14:paraId="5693022B" w14:textId="77777777" w:rsidR="00CE6A79" w:rsidRDefault="00CE6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58749449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omiro Ortiz">
    <w15:presenceInfo w15:providerId="Windows Live" w15:userId="a33145afbb1e4f43"/>
  </w15:person>
  <w15:person w15:author="Flavio Lozano Isla">
    <w15:presenceInfo w15:providerId="Windows Live" w15:userId="375500887d484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23"/>
    <w:rsid w:val="00057F9F"/>
    <w:rsid w:val="000E672A"/>
    <w:rsid w:val="0038183B"/>
    <w:rsid w:val="0040418A"/>
    <w:rsid w:val="00693E54"/>
    <w:rsid w:val="006B536B"/>
    <w:rsid w:val="006F5356"/>
    <w:rsid w:val="00723B99"/>
    <w:rsid w:val="00934D6C"/>
    <w:rsid w:val="00964A50"/>
    <w:rsid w:val="00C41B22"/>
    <w:rsid w:val="00CE67BE"/>
    <w:rsid w:val="00CE6A79"/>
    <w:rsid w:val="00DE4C2F"/>
    <w:rsid w:val="00E27723"/>
    <w:rsid w:val="00EC3723"/>
    <w:rsid w:val="00F24D9F"/>
    <w:rsid w:val="00F962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B1CD"/>
  <w15:docId w15:val="{F570F03D-AA21-40BC-A9C3-A98AA14F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eastAsia="en-GB"/>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964A50"/>
    <w:pPr>
      <w:spacing w:before="200"/>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 w:type="paragraph" w:styleId="Revision">
    <w:name w:val="Revision"/>
    <w:hidden/>
    <w:semiHidden/>
    <w:rsid w:val="0040418A"/>
    <w:pPr>
      <w:spacing w:after="0"/>
    </w:pPr>
  </w:style>
  <w:style w:type="character" w:styleId="FollowedHyperlink">
    <w:name w:val="FollowedHyperlink"/>
    <w:basedOn w:val="DefaultParagraphFont"/>
    <w:semiHidden/>
    <w:unhideWhenUsed/>
    <w:rsid w:val="00057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zano@lamolina.edu.pe" TargetMode="External"/><Relationship Id="rId13" Type="http://schemas.openxmlformats.org/officeDocument/2006/relationships/hyperlink" Target="https://www.zotero.org/google-docs/?dIS9C8" TargetMode="External"/><Relationship Id="rId18" Type="http://schemas.openxmlformats.org/officeDocument/2006/relationships/hyperlink" Target="https://www.zotero.org/google-docs/?QTo4J5"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zotero.org/google-docs/?Qg4xtQ" TargetMode="External"/><Relationship Id="rId7" Type="http://schemas.openxmlformats.org/officeDocument/2006/relationships/endnotes" Target="endnotes.xml"/><Relationship Id="rId12" Type="http://schemas.openxmlformats.org/officeDocument/2006/relationships/hyperlink" Target="https://www.zotero.org/google-docs/?gA9JQi" TargetMode="External"/><Relationship Id="rId17" Type="http://schemas.openxmlformats.org/officeDocument/2006/relationships/hyperlink" Target="https://www.zotero.org/google-docs/?7Cl73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zotero.org/google-docs/?9HbCa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d0NZEZ"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zotero.org/google-docs/?omceoP" TargetMode="External"/><Relationship Id="rId10" Type="http://schemas.openxmlformats.org/officeDocument/2006/relationships/hyperlink" Target="https://www.zotero.org/google-docs/?U07ghK" TargetMode="External"/><Relationship Id="rId19" Type="http://schemas.openxmlformats.org/officeDocument/2006/relationships/hyperlink" Target="https://www.zotero.org/google-docs/?oLMYb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zotero.org/google-docs/?XdIYM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D7012-2695-4B4E-B6F0-3BFDCA20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Rodomiro Ortiz</dc:creator>
  <cp:keywords/>
  <cp:lastModifiedBy>Flavio Lozano Isla</cp:lastModifiedBy>
  <cp:revision>7</cp:revision>
  <dcterms:created xsi:type="dcterms:W3CDTF">2022-11-15T07:33:00Z</dcterms:created>
  <dcterms:modified xsi:type="dcterms:W3CDTF">2022-11-15T19:51:00Z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